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1A806" w14:textId="3A43926E" w:rsidR="008648CE" w:rsidRPr="00C750F5" w:rsidRDefault="008648CE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lang w:val="en-GB"/>
        </w:rPr>
        <w:pPrChange w:id="0" w:author="de Sousa, Kauê" w:date="2020-06-14T14:28:00Z">
          <w:pPr>
            <w:spacing w:line="360" w:lineRule="auto"/>
            <w:jc w:val="center"/>
          </w:pPr>
        </w:pPrChange>
      </w:pPr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Consumer preference testing of boiled </w:t>
      </w:r>
      <w:proofErr w:type="spellStart"/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>sweetpotato</w:t>
      </w:r>
      <w:proofErr w:type="spellEnd"/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(</w:t>
      </w:r>
      <w:r w:rsidRPr="00C750F5">
        <w:rPr>
          <w:rFonts w:asciiTheme="minorHAnsi" w:hAnsiTheme="minorHAnsi" w:cstheme="minorHAnsi"/>
          <w:b/>
          <w:bCs/>
          <w:i/>
          <w:sz w:val="32"/>
          <w:szCs w:val="32"/>
          <w:lang w:val="en-GB"/>
        </w:rPr>
        <w:t>Ipomoea batatas</w:t>
      </w:r>
      <w:ins w:id="1" w:author="de Sousa, Kauê" w:date="2020-06-14T14:27:00Z">
        <w:r w:rsidR="00557AAE">
          <w:rPr>
            <w:rFonts w:asciiTheme="minorHAnsi" w:hAnsiTheme="minorHAnsi" w:cstheme="minorHAnsi"/>
            <w:b/>
            <w:bCs/>
            <w:i/>
            <w:sz w:val="32"/>
            <w:szCs w:val="32"/>
            <w:lang w:val="en-GB"/>
          </w:rPr>
          <w:t xml:space="preserve"> </w:t>
        </w:r>
      </w:ins>
      <w:ins w:id="2" w:author="de Sousa, Kauê" w:date="2020-06-14T14:28:00Z">
        <w:r w:rsidR="00557AAE" w:rsidRPr="00557AAE">
          <w:rPr>
            <w:rFonts w:asciiTheme="minorHAnsi" w:hAnsiTheme="minorHAnsi" w:cstheme="minorHAnsi"/>
            <w:b/>
            <w:bCs/>
            <w:iCs/>
            <w:sz w:val="32"/>
            <w:szCs w:val="32"/>
            <w:lang w:val="en-GB"/>
            <w:rPrChange w:id="3" w:author="de Sousa, Kauê" w:date="2020-06-14T14:28:00Z">
              <w:rPr>
                <w:rFonts w:asciiTheme="minorHAnsi" w:hAnsiTheme="minorHAnsi" w:cstheme="minorHAnsi"/>
                <w:b/>
                <w:bCs/>
                <w:i/>
                <w:sz w:val="32"/>
                <w:szCs w:val="32"/>
                <w:lang w:val="en-GB"/>
              </w:rPr>
            </w:rPrChange>
          </w:rPr>
          <w:t>(L.) Lam.</w:t>
        </w:r>
      </w:ins>
      <w:r w:rsidRPr="00557AAE">
        <w:rPr>
          <w:rFonts w:asciiTheme="minorHAnsi" w:hAnsiTheme="minorHAnsi" w:cstheme="minorHAnsi"/>
          <w:b/>
          <w:bCs/>
          <w:iCs/>
          <w:sz w:val="32"/>
          <w:szCs w:val="32"/>
          <w:lang w:val="en-GB"/>
        </w:rPr>
        <w:t>)</w:t>
      </w:r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using </w:t>
      </w:r>
      <w:ins w:id="4" w:author="de Sousa, Kauê" w:date="2020-06-14T13:53:00Z">
        <w:r w:rsidR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t>crowdsourc</w:t>
        </w:r>
        <w:del w:id="5" w:author="van Etten, Jacob (Alliance Bioversity-CIAT)" w:date="2020-06-15T09:38:00Z">
          <w:r w:rsidR="00754F61" w:rsidDel="001C2CFB">
            <w:rPr>
              <w:rFonts w:asciiTheme="minorHAnsi" w:hAnsiTheme="minorHAnsi" w:cstheme="minorHAnsi"/>
              <w:b/>
              <w:bCs/>
              <w:sz w:val="32"/>
              <w:szCs w:val="32"/>
              <w:lang w:val="en-GB"/>
            </w:rPr>
            <w:delText>ing</w:delText>
          </w:r>
        </w:del>
      </w:ins>
      <w:ins w:id="6" w:author="van Etten, Jacob (Alliance Bioversity-CIAT)" w:date="2020-06-15T09:38:00Z">
        <w:r w:rsidR="001C2CFB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t>ed</w:t>
        </w:r>
      </w:ins>
      <w:ins w:id="7" w:author="de Sousa, Kauê" w:date="2020-06-14T13:53:00Z">
        <w:r w:rsidR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t xml:space="preserve"> citizen science</w:t>
        </w:r>
      </w:ins>
      <w:del w:id="8" w:author="de Sousa, Kauê" w:date="2020-06-14T13:53:00Z">
        <w:r w:rsidDel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delText xml:space="preserve">the </w:delText>
        </w:r>
        <w:r w:rsidRPr="00C750F5" w:rsidDel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delText xml:space="preserve">tricot </w:delText>
        </w:r>
        <w:r w:rsidDel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delText>tool</w:delText>
        </w:r>
      </w:del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in Uganda</w:t>
      </w:r>
    </w:p>
    <w:p w14:paraId="2287B690" w14:textId="2DBD3C92" w:rsidR="008648CE" w:rsidDel="00B0010A" w:rsidRDefault="008648CE" w:rsidP="00B0010A">
      <w:pPr>
        <w:spacing w:line="360" w:lineRule="auto"/>
        <w:rPr>
          <w:del w:id="9" w:author="de Sousa, Kauê" w:date="2020-06-14T14:28:00Z"/>
          <w:rFonts w:asciiTheme="minorHAnsi" w:hAnsiTheme="minorHAnsi" w:cstheme="minorHAnsi"/>
        </w:rPr>
      </w:pPr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</w:t>
      </w:r>
    </w:p>
    <w:p w14:paraId="4FC97D23" w14:textId="77777777" w:rsidR="00B0010A" w:rsidRPr="00C750F5" w:rsidRDefault="00B0010A">
      <w:pPr>
        <w:spacing w:line="360" w:lineRule="auto"/>
        <w:rPr>
          <w:ins w:id="10" w:author="de Sousa, Kauê" w:date="2020-06-14T14:28:00Z"/>
          <w:rFonts w:asciiTheme="minorHAnsi" w:hAnsiTheme="minorHAnsi" w:cstheme="minorHAnsi"/>
          <w:b/>
          <w:bCs/>
          <w:sz w:val="32"/>
          <w:szCs w:val="32"/>
          <w:lang w:val="en-GB"/>
        </w:rPr>
        <w:pPrChange w:id="11" w:author="de Sousa, Kauê" w:date="2020-06-14T14:28:00Z">
          <w:pPr>
            <w:spacing w:line="360" w:lineRule="auto"/>
            <w:jc w:val="center"/>
          </w:pPr>
        </w:pPrChange>
      </w:pPr>
    </w:p>
    <w:p w14:paraId="4B73779F" w14:textId="0CFF6D97" w:rsidR="008648CE" w:rsidRPr="00490A31" w:rsidRDefault="008648CE">
      <w:pPr>
        <w:spacing w:line="360" w:lineRule="auto"/>
        <w:rPr>
          <w:rFonts w:asciiTheme="minorHAnsi" w:hAnsiTheme="minorHAnsi" w:cstheme="minorHAnsi"/>
          <w:vertAlign w:val="superscript"/>
        </w:rPr>
        <w:pPrChange w:id="12" w:author="de Sousa, Kauê" w:date="2020-06-14T14:28:00Z">
          <w:pPr>
            <w:spacing w:line="360" w:lineRule="auto"/>
            <w:jc w:val="center"/>
          </w:pPr>
        </w:pPrChange>
      </w:pPr>
      <w:proofErr w:type="spellStart"/>
      <w:r w:rsidRPr="00490A31">
        <w:rPr>
          <w:rFonts w:asciiTheme="minorHAnsi" w:hAnsiTheme="minorHAnsi" w:cstheme="minorHAnsi"/>
        </w:rPr>
        <w:t>Mukani</w:t>
      </w:r>
      <w:proofErr w:type="spellEnd"/>
      <w:r w:rsidRPr="00490A31">
        <w:rPr>
          <w:rFonts w:asciiTheme="minorHAnsi" w:hAnsiTheme="minorHAnsi" w:cstheme="minorHAnsi"/>
        </w:rPr>
        <w:t xml:space="preserve"> Moyo</w:t>
      </w:r>
      <w:r w:rsidRPr="00490A31">
        <w:rPr>
          <w:rFonts w:asciiTheme="minorHAnsi" w:hAnsiTheme="minorHAnsi" w:cstheme="minorHAnsi"/>
          <w:vertAlign w:val="superscript"/>
        </w:rPr>
        <w:t>1</w:t>
      </w:r>
      <w:r w:rsidRPr="00490A31">
        <w:rPr>
          <w:rFonts w:asciiTheme="minorHAnsi" w:hAnsiTheme="minorHAnsi" w:cstheme="minorHAnsi"/>
        </w:rPr>
        <w:t>, Sam Namanda</w:t>
      </w:r>
      <w:r w:rsidRPr="00490A31">
        <w:rPr>
          <w:rFonts w:asciiTheme="minorHAnsi" w:hAnsiTheme="minorHAnsi" w:cstheme="minorHAnsi"/>
          <w:vertAlign w:val="superscript"/>
        </w:rPr>
        <w:t>2</w:t>
      </w:r>
      <w:r w:rsidRPr="00490A31">
        <w:rPr>
          <w:rFonts w:asciiTheme="minorHAnsi" w:hAnsiTheme="minorHAnsi" w:cstheme="minorHAnsi"/>
        </w:rPr>
        <w:t>, Mariam Nakitto</w:t>
      </w:r>
      <w:r w:rsidRPr="00490A31">
        <w:rPr>
          <w:rFonts w:asciiTheme="minorHAnsi" w:hAnsiTheme="minorHAnsi" w:cstheme="minorHAnsi"/>
          <w:vertAlign w:val="superscript"/>
        </w:rPr>
        <w:t>2</w:t>
      </w:r>
      <w:r w:rsidRPr="00490A31">
        <w:rPr>
          <w:rFonts w:asciiTheme="minorHAnsi" w:hAnsiTheme="minorHAnsi" w:cstheme="minorHAnsi"/>
        </w:rPr>
        <w:t>, Reuben</w:t>
      </w:r>
      <w:r w:rsidR="00C035A2">
        <w:rPr>
          <w:rFonts w:asciiTheme="minorHAnsi" w:hAnsiTheme="minorHAnsi" w:cstheme="minorHAnsi"/>
        </w:rPr>
        <w:t xml:space="preserve"> </w:t>
      </w:r>
      <w:r w:rsidR="00C035A2" w:rsidRPr="00490A31">
        <w:rPr>
          <w:rFonts w:asciiTheme="minorHAnsi" w:hAnsiTheme="minorHAnsi" w:cstheme="minorHAnsi"/>
        </w:rPr>
        <w:t>Ssali</w:t>
      </w:r>
      <w:r w:rsidR="00C035A2" w:rsidRPr="00490A31">
        <w:rPr>
          <w:rFonts w:asciiTheme="minorHAnsi" w:hAnsiTheme="minorHAnsi" w:cstheme="minorHAnsi"/>
          <w:vertAlign w:val="superscript"/>
        </w:rPr>
        <w:t>3</w:t>
      </w:r>
      <w:r w:rsidRPr="00490A31">
        <w:rPr>
          <w:rFonts w:asciiTheme="minorHAnsi" w:hAnsiTheme="minorHAnsi" w:cstheme="minorHAnsi"/>
        </w:rPr>
        <w:t>, Jacob van Etten</w:t>
      </w:r>
      <w:r w:rsidRPr="00490A31">
        <w:rPr>
          <w:rFonts w:asciiTheme="minorHAnsi" w:hAnsiTheme="minorHAnsi" w:cstheme="minorHAnsi"/>
          <w:vertAlign w:val="superscript"/>
        </w:rPr>
        <w:t>4</w:t>
      </w:r>
      <w:r w:rsidRPr="00490A31">
        <w:rPr>
          <w:rFonts w:asciiTheme="minorHAnsi" w:hAnsiTheme="minorHAnsi" w:cstheme="minorHAnsi"/>
        </w:rPr>
        <w:t xml:space="preserve">, </w:t>
      </w:r>
      <w:proofErr w:type="spellStart"/>
      <w:r w:rsidRPr="00490A31">
        <w:rPr>
          <w:rFonts w:asciiTheme="minorHAnsi" w:hAnsiTheme="minorHAnsi" w:cstheme="minorHAnsi"/>
        </w:rPr>
        <w:t>Kau</w:t>
      </w:r>
      <w:ins w:id="13" w:author="de Sousa, Kauê" w:date="2020-06-14T13:48:00Z">
        <w:r w:rsidR="00C72949">
          <w:rPr>
            <w:rFonts w:asciiTheme="minorHAnsi" w:hAnsiTheme="minorHAnsi" w:cstheme="minorHAnsi"/>
          </w:rPr>
          <w:t>ê</w:t>
        </w:r>
      </w:ins>
      <w:proofErr w:type="spellEnd"/>
      <w:del w:id="14" w:author="de Sousa, Kauê" w:date="2020-06-14T13:48:00Z">
        <w:r w:rsidRPr="00490A31" w:rsidDel="00C72949">
          <w:rPr>
            <w:rFonts w:asciiTheme="minorHAnsi" w:hAnsiTheme="minorHAnsi" w:cstheme="minorHAnsi"/>
          </w:rPr>
          <w:delText>e</w:delText>
        </w:r>
      </w:del>
      <w:r w:rsidRPr="00490A31">
        <w:rPr>
          <w:rFonts w:asciiTheme="minorHAnsi" w:hAnsiTheme="minorHAnsi" w:cstheme="minorHAnsi"/>
        </w:rPr>
        <w:t xml:space="preserve"> </w:t>
      </w:r>
      <w:ins w:id="15" w:author="de Sousa, Kauê" w:date="2020-06-14T13:50:00Z">
        <w:r w:rsidR="00754F61">
          <w:rPr>
            <w:rFonts w:asciiTheme="minorHAnsi" w:hAnsiTheme="minorHAnsi" w:cstheme="minorHAnsi"/>
          </w:rPr>
          <w:t>d</w:t>
        </w:r>
      </w:ins>
      <w:del w:id="16" w:author="de Sousa, Kauê" w:date="2020-06-14T13:50:00Z">
        <w:r w:rsidRPr="00490A31" w:rsidDel="00754F61">
          <w:rPr>
            <w:rFonts w:asciiTheme="minorHAnsi" w:hAnsiTheme="minorHAnsi" w:cstheme="minorHAnsi"/>
          </w:rPr>
          <w:delText>D</w:delText>
        </w:r>
      </w:del>
      <w:r w:rsidRPr="00490A31">
        <w:rPr>
          <w:rFonts w:asciiTheme="minorHAnsi" w:hAnsiTheme="minorHAnsi" w:cstheme="minorHAnsi"/>
        </w:rPr>
        <w:t>e Sousa</w:t>
      </w:r>
      <w:r w:rsidRPr="00490A31">
        <w:rPr>
          <w:rFonts w:asciiTheme="minorHAnsi" w:hAnsiTheme="minorHAnsi" w:cstheme="minorHAnsi"/>
          <w:vertAlign w:val="superscript"/>
        </w:rPr>
        <w:t>4</w:t>
      </w:r>
      <w:ins w:id="17" w:author="de Sousa, Kauê" w:date="2020-06-14T13:50:00Z">
        <w:r w:rsidR="00C72949">
          <w:rPr>
            <w:rFonts w:asciiTheme="minorHAnsi" w:hAnsiTheme="minorHAnsi" w:cstheme="minorHAnsi"/>
            <w:vertAlign w:val="superscript"/>
          </w:rPr>
          <w:t>,5</w:t>
        </w:r>
      </w:ins>
      <w:r w:rsidRPr="00490A31">
        <w:rPr>
          <w:rFonts w:asciiTheme="minorHAnsi" w:hAnsiTheme="minorHAnsi" w:cstheme="minorHAnsi"/>
        </w:rPr>
        <w:t xml:space="preserve">, </w:t>
      </w:r>
      <w:proofErr w:type="spellStart"/>
      <w:r w:rsidRPr="00490A31">
        <w:rPr>
          <w:rFonts w:asciiTheme="minorHAnsi" w:hAnsiTheme="minorHAnsi" w:cstheme="minorHAnsi"/>
        </w:rPr>
        <w:t>Hannele</w:t>
      </w:r>
      <w:proofErr w:type="spellEnd"/>
      <w:r w:rsidRPr="00490A31">
        <w:rPr>
          <w:rFonts w:asciiTheme="minorHAnsi" w:hAnsiTheme="minorHAnsi" w:cstheme="minorHAnsi"/>
        </w:rPr>
        <w:t xml:space="preserve"> Lindqvist-Kreuze</w:t>
      </w:r>
      <w:ins w:id="18" w:author="de Sousa, Kauê" w:date="2020-06-14T13:50:00Z">
        <w:r w:rsidR="00C72949">
          <w:rPr>
            <w:rFonts w:asciiTheme="minorHAnsi" w:hAnsiTheme="minorHAnsi" w:cstheme="minorHAnsi"/>
            <w:vertAlign w:val="superscript"/>
          </w:rPr>
          <w:t>6</w:t>
        </w:r>
      </w:ins>
      <w:del w:id="19" w:author="de Sousa, Kauê" w:date="2020-06-14T13:50:00Z">
        <w:r w:rsidDel="00C72949">
          <w:rPr>
            <w:rFonts w:asciiTheme="minorHAnsi" w:hAnsiTheme="minorHAnsi" w:cstheme="minorHAnsi"/>
            <w:vertAlign w:val="superscript"/>
          </w:rPr>
          <w:delText>5</w:delText>
        </w:r>
      </w:del>
      <w:r w:rsidRPr="00490A31">
        <w:rPr>
          <w:rFonts w:asciiTheme="minorHAnsi" w:hAnsiTheme="minorHAnsi" w:cstheme="minorHAnsi"/>
        </w:rPr>
        <w:t>, Edward Carey</w:t>
      </w:r>
      <w:r w:rsidRPr="00490A31">
        <w:rPr>
          <w:rFonts w:asciiTheme="minorHAnsi" w:hAnsiTheme="minorHAnsi" w:cstheme="minorHAnsi"/>
          <w:vertAlign w:val="superscript"/>
        </w:rPr>
        <w:t>3</w:t>
      </w:r>
      <w:r w:rsidRPr="00490A31">
        <w:rPr>
          <w:rFonts w:asciiTheme="minorHAnsi" w:hAnsiTheme="minorHAnsi" w:cstheme="minorHAnsi"/>
        </w:rPr>
        <w:t xml:space="preserve"> and Tawanda Muzhingi</w:t>
      </w:r>
      <w:r w:rsidRPr="00490A31">
        <w:rPr>
          <w:rFonts w:asciiTheme="minorHAnsi" w:hAnsiTheme="minorHAnsi" w:cstheme="minorHAnsi"/>
          <w:vertAlign w:val="superscript"/>
        </w:rPr>
        <w:t>1*</w:t>
      </w:r>
    </w:p>
    <w:p w14:paraId="27C0E947" w14:textId="77777777" w:rsidR="008648CE" w:rsidRPr="00C750F5" w:rsidRDefault="008648CE" w:rsidP="008648CE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2EC20C74" w14:textId="77777777" w:rsidR="008648CE" w:rsidRPr="00490A31" w:rsidRDefault="008648CE" w:rsidP="008648CE">
      <w:pPr>
        <w:spacing w:line="360" w:lineRule="auto"/>
        <w:jc w:val="both"/>
        <w:rPr>
          <w:rFonts w:asciiTheme="minorHAnsi" w:eastAsia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>1 International Potato Center, Sub-Saharan Regional Office, Food and Nutritional Evaluation Laboratory, Nairobi, Kenya</w:t>
      </w:r>
    </w:p>
    <w:p w14:paraId="656498CD" w14:textId="04E78525" w:rsidR="008648CE" w:rsidRPr="00490A31" w:rsidRDefault="008648CE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>2 International Potato Center, Kampala</w:t>
      </w:r>
      <w:r w:rsidR="0014378E">
        <w:rPr>
          <w:rFonts w:asciiTheme="minorHAnsi" w:hAnsiTheme="minorHAnsi" w:cstheme="minorHAnsi"/>
          <w:sz w:val="20"/>
          <w:szCs w:val="20"/>
        </w:rPr>
        <w:t xml:space="preserve"> Office</w:t>
      </w:r>
      <w:r w:rsidRPr="00490A31">
        <w:rPr>
          <w:rFonts w:asciiTheme="minorHAnsi" w:hAnsiTheme="minorHAnsi" w:cstheme="minorHAnsi"/>
          <w:sz w:val="20"/>
          <w:szCs w:val="20"/>
        </w:rPr>
        <w:t>, Uganda</w:t>
      </w:r>
    </w:p>
    <w:p w14:paraId="5F46E86E" w14:textId="7FD2CDC2" w:rsidR="008648CE" w:rsidRPr="00490A31" w:rsidRDefault="008648CE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>3 International Potato Center, Kumasi</w:t>
      </w:r>
      <w:r w:rsidR="0014378E">
        <w:rPr>
          <w:rFonts w:asciiTheme="minorHAnsi" w:hAnsiTheme="minorHAnsi" w:cstheme="minorHAnsi"/>
          <w:sz w:val="20"/>
          <w:szCs w:val="20"/>
        </w:rPr>
        <w:t xml:space="preserve"> Office</w:t>
      </w:r>
      <w:r w:rsidRPr="00490A31">
        <w:rPr>
          <w:rFonts w:asciiTheme="minorHAnsi" w:hAnsiTheme="minorHAnsi" w:cstheme="minorHAnsi"/>
          <w:sz w:val="20"/>
          <w:szCs w:val="20"/>
        </w:rPr>
        <w:t>, Ghana</w:t>
      </w:r>
    </w:p>
    <w:p w14:paraId="3E4FBCBF" w14:textId="38ACF61E" w:rsidR="008648CE" w:rsidRDefault="008648CE" w:rsidP="008648CE">
      <w:pPr>
        <w:spacing w:line="360" w:lineRule="auto"/>
        <w:jc w:val="both"/>
        <w:rPr>
          <w:ins w:id="20" w:author="de Sousa, Kauê" w:date="2020-06-14T13:50:00Z"/>
          <w:rFonts w:asciiTheme="minorHAnsi" w:hAnsiTheme="minorHAnsi" w:cstheme="minorHAnsi"/>
          <w:sz w:val="20"/>
          <w:szCs w:val="20"/>
        </w:rPr>
      </w:pPr>
      <w:commentRangeStart w:id="21"/>
      <w:r w:rsidRPr="00490A31">
        <w:rPr>
          <w:rFonts w:asciiTheme="minorHAnsi" w:hAnsiTheme="minorHAnsi" w:cstheme="minorHAnsi"/>
          <w:sz w:val="20"/>
          <w:szCs w:val="20"/>
        </w:rPr>
        <w:t>4</w:t>
      </w:r>
      <w:commentRangeEnd w:id="21"/>
      <w:r w:rsidR="00C72949">
        <w:rPr>
          <w:rStyle w:val="Refdecomentario"/>
        </w:rPr>
        <w:commentReference w:id="21"/>
      </w:r>
      <w:r w:rsidRPr="00490A31">
        <w:rPr>
          <w:rFonts w:asciiTheme="minorHAnsi" w:hAnsiTheme="minorHAnsi" w:cstheme="minorHAnsi"/>
          <w:sz w:val="20"/>
          <w:szCs w:val="20"/>
        </w:rPr>
        <w:t xml:space="preserve"> </w:t>
      </w:r>
      <w:del w:id="22" w:author="de Sousa, Kauê" w:date="2020-06-14T13:48:00Z">
        <w:r w:rsidRPr="00490A31" w:rsidDel="00C72949">
          <w:rPr>
            <w:rFonts w:asciiTheme="minorHAnsi" w:hAnsiTheme="minorHAnsi" w:cstheme="minorHAnsi"/>
            <w:sz w:val="20"/>
            <w:szCs w:val="20"/>
          </w:rPr>
          <w:delText>Alliance Bioversity-CIAT, Agrobiodiversity &amp; Ecosystem Services Programme, Costa Rica</w:delText>
        </w:r>
      </w:del>
      <w:ins w:id="23" w:author="de Sousa, Kauê" w:date="2020-06-14T13:50:00Z">
        <w:r w:rsidR="00C72949" w:rsidRPr="00C72949">
          <w:rPr>
            <w:rFonts w:asciiTheme="minorHAnsi" w:hAnsiTheme="minorHAnsi" w:cstheme="minorHAnsi"/>
            <w:sz w:val="20"/>
            <w:szCs w:val="20"/>
          </w:rPr>
          <w:t xml:space="preserve">Bioversity International, 00054 </w:t>
        </w:r>
        <w:proofErr w:type="spellStart"/>
        <w:r w:rsidR="00C72949" w:rsidRPr="00C72949">
          <w:rPr>
            <w:rFonts w:asciiTheme="minorHAnsi" w:hAnsiTheme="minorHAnsi" w:cstheme="minorHAnsi"/>
            <w:sz w:val="20"/>
            <w:szCs w:val="20"/>
          </w:rPr>
          <w:t>Maccarese</w:t>
        </w:r>
        <w:proofErr w:type="spellEnd"/>
        <w:r w:rsidR="00C72949" w:rsidRPr="00C72949">
          <w:rPr>
            <w:rFonts w:asciiTheme="minorHAnsi" w:hAnsiTheme="minorHAnsi" w:cstheme="minorHAnsi"/>
            <w:sz w:val="20"/>
            <w:szCs w:val="20"/>
          </w:rPr>
          <w:t>, Rome, Italy</w:t>
        </w:r>
      </w:ins>
    </w:p>
    <w:p w14:paraId="5E6AA5A7" w14:textId="7B8E0CF4" w:rsidR="00C72949" w:rsidRPr="00490A31" w:rsidRDefault="00C72949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ins w:id="24" w:author="de Sousa, Kauê" w:date="2020-06-14T13:50:00Z">
        <w:r>
          <w:rPr>
            <w:rFonts w:asciiTheme="minorHAnsi" w:hAnsiTheme="minorHAnsi" w:cstheme="minorHAnsi"/>
            <w:sz w:val="20"/>
            <w:szCs w:val="20"/>
          </w:rPr>
          <w:t xml:space="preserve">5 </w:t>
        </w:r>
        <w:r w:rsidRPr="00C72949">
          <w:rPr>
            <w:rFonts w:asciiTheme="minorHAnsi" w:hAnsiTheme="minorHAnsi" w:cstheme="minorHAnsi"/>
            <w:sz w:val="20"/>
            <w:szCs w:val="20"/>
          </w:rPr>
          <w:t xml:space="preserve">Department of Agricultural Sciences, Inland Norway University of Applied Sciences, 2318 </w:t>
        </w:r>
        <w:proofErr w:type="spellStart"/>
        <w:r w:rsidRPr="00C72949">
          <w:rPr>
            <w:rFonts w:asciiTheme="minorHAnsi" w:hAnsiTheme="minorHAnsi" w:cstheme="minorHAnsi"/>
            <w:sz w:val="20"/>
            <w:szCs w:val="20"/>
          </w:rPr>
          <w:t>Hamar</w:t>
        </w:r>
        <w:proofErr w:type="spellEnd"/>
        <w:r w:rsidRPr="00C72949">
          <w:rPr>
            <w:rFonts w:asciiTheme="minorHAnsi" w:hAnsiTheme="minorHAnsi" w:cstheme="minorHAnsi"/>
            <w:sz w:val="20"/>
            <w:szCs w:val="20"/>
          </w:rPr>
          <w:t>, Norway</w:t>
        </w:r>
      </w:ins>
    </w:p>
    <w:p w14:paraId="1408BDBC" w14:textId="2CBB4E99" w:rsidR="008648CE" w:rsidRDefault="00C72949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ins w:id="25" w:author="de Sousa, Kauê" w:date="2020-06-14T13:50:00Z">
        <w:r>
          <w:rPr>
            <w:rFonts w:asciiTheme="minorHAnsi" w:hAnsiTheme="minorHAnsi" w:cstheme="minorHAnsi"/>
            <w:sz w:val="20"/>
            <w:szCs w:val="20"/>
          </w:rPr>
          <w:t>6</w:t>
        </w:r>
      </w:ins>
      <w:del w:id="26" w:author="de Sousa, Kauê" w:date="2020-06-14T13:50:00Z">
        <w:r w:rsidR="008648CE" w:rsidDel="00C72949">
          <w:rPr>
            <w:rFonts w:asciiTheme="minorHAnsi" w:hAnsiTheme="minorHAnsi" w:cstheme="minorHAnsi"/>
            <w:sz w:val="20"/>
            <w:szCs w:val="20"/>
          </w:rPr>
          <w:delText>5</w:delText>
        </w:r>
      </w:del>
      <w:r w:rsidR="008648CE" w:rsidRPr="00490A31">
        <w:rPr>
          <w:rFonts w:asciiTheme="minorHAnsi" w:hAnsiTheme="minorHAnsi" w:cstheme="minorHAnsi"/>
          <w:sz w:val="20"/>
          <w:szCs w:val="20"/>
        </w:rPr>
        <w:t xml:space="preserve"> International Potato Center, Genetics, Genomics and Crop Improvement Sciences Division, Lima, Peru</w:t>
      </w:r>
    </w:p>
    <w:p w14:paraId="2E63A0AD" w14:textId="54517C7D" w:rsidR="008648CE" w:rsidRPr="00490A31" w:rsidDel="0071215F" w:rsidRDefault="008648CE" w:rsidP="008648CE">
      <w:pPr>
        <w:spacing w:line="360" w:lineRule="auto"/>
        <w:jc w:val="both"/>
        <w:rPr>
          <w:del w:id="27" w:author="de Sousa, Kauê" w:date="2020-06-14T14:28:00Z"/>
          <w:rFonts w:asciiTheme="minorHAnsi" w:hAnsiTheme="minorHAnsi" w:cstheme="minorHAnsi"/>
          <w:sz w:val="20"/>
          <w:szCs w:val="20"/>
        </w:rPr>
      </w:pPr>
    </w:p>
    <w:p w14:paraId="3F17DC59" w14:textId="77777777" w:rsidR="008648CE" w:rsidRPr="00490A31" w:rsidRDefault="008648CE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 xml:space="preserve">*Corresponding author email: </w:t>
      </w:r>
      <w:hyperlink r:id="rId11" w:history="1">
        <w:r w:rsidRPr="00490A31">
          <w:rPr>
            <w:rStyle w:val="Hipervnculo"/>
            <w:rFonts w:asciiTheme="minorHAnsi" w:hAnsiTheme="minorHAnsi" w:cstheme="minorHAnsi"/>
            <w:sz w:val="20"/>
            <w:szCs w:val="20"/>
          </w:rPr>
          <w:t>T.Muzhingi@cgiar.org</w:t>
        </w:r>
      </w:hyperlink>
    </w:p>
    <w:p w14:paraId="116D1176" w14:textId="77777777" w:rsidR="008648CE" w:rsidRDefault="008648CE" w:rsidP="008648CE">
      <w:pPr>
        <w:spacing w:line="360" w:lineRule="auto"/>
        <w:jc w:val="both"/>
        <w:rPr>
          <w:rFonts w:asciiTheme="minorHAnsi" w:hAnsiTheme="minorHAnsi" w:cstheme="minorHAnsi"/>
        </w:rPr>
      </w:pPr>
    </w:p>
    <w:p w14:paraId="20438827" w14:textId="77777777" w:rsidR="008648CE" w:rsidRDefault="008648CE" w:rsidP="008648CE">
      <w:pPr>
        <w:spacing w:line="360" w:lineRule="auto"/>
        <w:jc w:val="both"/>
        <w:rPr>
          <w:rFonts w:asciiTheme="minorHAnsi" w:hAnsiTheme="minorHAnsi" w:cstheme="minorHAnsi"/>
        </w:rPr>
      </w:pPr>
    </w:p>
    <w:p w14:paraId="59CB010E" w14:textId="77777777" w:rsidR="008648CE" w:rsidRDefault="008648CE" w:rsidP="008648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BF45B76" w14:textId="77777777" w:rsidR="008648CE" w:rsidRPr="00786C65" w:rsidRDefault="008648CE" w:rsidP="008648CE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786C65">
        <w:rPr>
          <w:rFonts w:asciiTheme="minorHAnsi" w:hAnsiTheme="minorHAnsi" w:cstheme="minorHAnsi"/>
          <w:b/>
          <w:bCs/>
        </w:rPr>
        <w:lastRenderedPageBreak/>
        <w:t>Abstract</w:t>
      </w:r>
    </w:p>
    <w:p w14:paraId="4865B4DA" w14:textId="44037C86" w:rsidR="008648CE" w:rsidRPr="001C2CFB" w:rsidRDefault="008648CE" w:rsidP="00FE79D7">
      <w:pPr>
        <w:spacing w:line="360" w:lineRule="auto"/>
        <w:jc w:val="both"/>
        <w:rPr>
          <w:rFonts w:asciiTheme="minorHAnsi" w:eastAsia="Times New Roman" w:hAnsiTheme="minorHAnsi" w:cstheme="minorHAnsi"/>
          <w:bCs/>
          <w:noProof/>
          <w:lang w:val="en-GB"/>
          <w:rPrChange w:id="28" w:author="van Etten, Jacob (Alliance Bioversity-CIAT)" w:date="2020-06-15T09:47:00Z">
            <w:rPr>
              <w:rFonts w:asciiTheme="minorHAnsi" w:hAnsiTheme="minorHAnsi" w:cstheme="minorHAnsi"/>
              <w:b/>
              <w:bCs/>
            </w:rPr>
          </w:rPrChange>
        </w:rPr>
      </w:pPr>
      <w:r w:rsidRPr="00786C65">
        <w:rPr>
          <w:rFonts w:asciiTheme="minorHAnsi" w:eastAsia="Times New Roman" w:hAnsiTheme="minorHAnsi" w:cstheme="minorHAnsi"/>
          <w:bCs/>
          <w:noProof/>
          <w:u w:val="single"/>
          <w:lang w:val="en-GB"/>
        </w:rPr>
        <w:t>Tri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adic </w:t>
      </w:r>
      <w:r w:rsidRPr="00786C65">
        <w:rPr>
          <w:rFonts w:asciiTheme="minorHAnsi" w:eastAsia="Times New Roman" w:hAnsiTheme="minorHAnsi" w:cstheme="minorHAnsi"/>
          <w:bCs/>
          <w:noProof/>
          <w:u w:val="single"/>
          <w:lang w:val="en-GB"/>
        </w:rPr>
        <w:t>co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mparisons of </w:t>
      </w:r>
      <w:r w:rsidRPr="00786C65">
        <w:rPr>
          <w:rFonts w:asciiTheme="minorHAnsi" w:eastAsia="Times New Roman" w:hAnsiTheme="minorHAnsi" w:cstheme="minorHAnsi"/>
          <w:bCs/>
          <w:noProof/>
          <w:u w:val="single"/>
          <w:lang w:val="en-GB"/>
        </w:rPr>
        <w:t>t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>echnologies (tricot) is a</w:t>
      </w:r>
      <w:ins w:id="29" w:author="de Sousa, Kauê" w:date="2020-06-14T13:54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crowdsourc</w:t>
        </w:r>
        <w:del w:id="30" w:author="van Etten, Jacob (Alliance Bioversity-CIAT)" w:date="2020-06-15T09:39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ing</w:delText>
          </w:r>
        </w:del>
      </w:ins>
      <w:ins w:id="31" w:author="van Etten, Jacob (Alliance Bioversity-CIAT)" w:date="2020-06-15T09:39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ed</w:t>
        </w:r>
      </w:ins>
      <w:ins w:id="32" w:author="de Sousa, Kauê" w:date="2020-06-14T13:54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citizen science </w:t>
        </w:r>
      </w:ins>
      <w:del w:id="33" w:author="de Sousa, Kauê" w:date="2020-06-14T13:54:00Z">
        <w:r w:rsidRPr="00786C65" w:rsidDel="00754F61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n </w:delText>
        </w:r>
      </w:del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approach that </w:t>
      </w:r>
      <w:r>
        <w:rPr>
          <w:rFonts w:asciiTheme="minorHAnsi" w:eastAsia="Times New Roman" w:hAnsiTheme="minorHAnsi" w:cstheme="minorHAnsi"/>
          <w:bCs/>
          <w:noProof/>
          <w:lang w:val="en-GB"/>
        </w:rPr>
        <w:t>was developed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 to 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distribute agricultural technologies to farmers for </w:t>
      </w:r>
      <w:r w:rsidR="00CD59EE">
        <w:rPr>
          <w:rFonts w:asciiTheme="minorHAnsi" w:eastAsia="Times New Roman" w:hAnsiTheme="minorHAnsi" w:cstheme="minorHAnsi"/>
          <w:bCs/>
          <w:noProof/>
          <w:lang w:val="en-GB"/>
        </w:rPr>
        <w:t xml:space="preserve">large scale 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performance evaluation under different environmental conditions. </w:t>
      </w:r>
      <w:ins w:id="34" w:author="van Etten, Jacob (Alliance Bioversity-CIAT)" w:date="2020-06-15T09:48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An important feature of the method is the independent way in which farmers each evaluate the varieties on their own farm as “citizen scientists”.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>The approach has been successfully utilised by demand-</w:t>
      </w:r>
      <w:ins w:id="35" w:author="Nakitto, Mariam (CIP-SSA)" w:date="2020-06-15T09:09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>driven</w:t>
        </w:r>
      </w:ins>
      <w:del w:id="36" w:author="Nakitto, Mariam (CIP-SSA)" w:date="2020-06-15T09:09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>led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breeding programmes to identify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 varieties for dissemination suited </w:t>
      </w:r>
      <w:del w:id="37" w:author="van Etten, Jacob (Alliance Bioversity-CIAT)" w:date="2020-06-15T09:40:00Z">
        <w:r w:rsidRPr="00786C65"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for </w:delText>
        </w:r>
      </w:del>
      <w:ins w:id="38" w:author="van Etten, Jacob (Alliance Bioversity-CIAT)" w:date="2020-06-15T09:40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to</w:t>
        </w:r>
        <w:r w:rsidR="001C2CFB" w:rsidRPr="00786C6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specific geographic and climatic regions. </w:t>
      </w:r>
      <w:ins w:id="39" w:author="van Etten, Jacob (Alliance Bioversity-CIAT)" w:date="2020-06-15T09:59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>Tricot inv</w:t>
        </w:r>
      </w:ins>
      <w:ins w:id="40" w:author="van Etten, Jacob (Alliance Bioversity-CIAT)" w:date="2020-06-15T10:00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olves </w:t>
        </w:r>
      </w:ins>
      <w:del w:id="41" w:author="van Etten, Jacob (Alliance Bioversity-CIAT)" w:date="2020-06-15T09:59:00Z">
        <w:r w:rsidRPr="00786C65" w:rsidDel="00C346BC">
          <w:rPr>
            <w:rFonts w:asciiTheme="minorHAnsi" w:eastAsia="Times New Roman" w:hAnsiTheme="minorHAnsi" w:cstheme="minorHAnsi"/>
            <w:bCs/>
            <w:noProof/>
            <w:lang w:val="en-GB"/>
          </w:rPr>
          <w:delText>Using this</w:delText>
        </w:r>
      </w:del>
      <w:ins w:id="42" w:author="de Sousa, Kauê" w:date="2020-06-14T14:14:00Z">
        <w:del w:id="43" w:author="van Etten, Jacob (Alliance Bioversity-CIAT)" w:date="2020-06-15T09:59:00Z">
          <w:r w:rsidR="00750256" w:rsidDel="00C346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44" w:author="de Sousa, Kauê" w:date="2020-06-14T14:15:00Z">
        <w:del w:id="45" w:author="van Etten, Jacob (Alliance Bioversity-CIAT)" w:date="2020-06-15T09:59:00Z">
          <w:r w:rsidR="00750256" w:rsidDel="00C346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approach</w:delText>
          </w:r>
        </w:del>
      </w:ins>
      <w:del w:id="46" w:author="van Etten, Jacob (Alliance Bioversity-CIAT)" w:date="2020-06-15T09:59:00Z">
        <w:r w:rsidRPr="00786C65" w:rsidDel="00C346BC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method, </w:delText>
        </w:r>
      </w:del>
      <w:del w:id="47" w:author="de Sousa, Kauê" w:date="2020-06-14T14:30:00Z">
        <w:r w:rsidRPr="00786C65" w:rsidDel="00962FA8">
          <w:rPr>
            <w:rFonts w:asciiTheme="minorHAnsi" w:eastAsia="Times New Roman" w:hAnsiTheme="minorHAnsi" w:cstheme="minorHAnsi"/>
            <w:bCs/>
            <w:noProof/>
            <w:lang w:val="en-GB"/>
          </w:rPr>
          <w:delText>each farmer within a predetermined area,</w:delText>
        </w:r>
      </w:del>
      <w:ins w:id="48" w:author="de Sousa, Kauê" w:date="2020-06-14T14:30:00Z">
        <w:r w:rsidR="00962FA8">
          <w:rPr>
            <w:rFonts w:asciiTheme="minorHAnsi" w:eastAsia="Times New Roman" w:hAnsiTheme="minorHAnsi" w:cstheme="minorHAnsi"/>
            <w:bCs/>
            <w:noProof/>
            <w:lang w:val="en-GB"/>
          </w:rPr>
          <w:t>each participant</w:t>
        </w:r>
      </w:ins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49" w:author="de Sousa, Kauê" w:date="2020-06-14T14:15:00Z">
        <w:del w:id="50" w:author="van Etten, Jacob (Alliance Bioversity-CIAT)" w:date="2020-06-15T10:00:00Z">
          <w:r w:rsidR="004C2C0C" w:rsidDel="00C346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receives</w:delText>
          </w:r>
        </w:del>
      </w:ins>
      <w:ins w:id="51" w:author="van Etten, Jacob (Alliance Bioversity-CIAT)" w:date="2020-06-15T10:00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>to grow and evaluated</w:t>
        </w:r>
      </w:ins>
      <w:ins w:id="52" w:author="de Sousa, Kauê" w:date="2020-06-14T14:15:00Z">
        <w:r w:rsidR="004C2C0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53" w:author="de Sousa, Kauê" w:date="2020-06-14T14:15:00Z">
        <w:r w:rsidRPr="00786C65" w:rsidDel="004C2C0C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is allocated with </w:delText>
        </w:r>
      </w:del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>three</w:t>
      </w:r>
      <w:ins w:id="54" w:author="de Sousa, Kauê" w:date="2020-06-14T13:52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  <w:del w:id="55" w:author="Nakitto, Mariam (CIP-SSA)" w:date="2020-06-15T08:45:00Z">
          <w:r w:rsidR="00754F61" w:rsidDel="00BE10FA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(out of </w:delText>
          </w:r>
        </w:del>
      </w:ins>
      <w:ins w:id="56" w:author="de Sousa, Kauê" w:date="2020-06-14T13:54:00Z">
        <w:del w:id="57" w:author="Nakitto, Mariam (CIP-SSA)" w:date="2020-06-15T08:45:00Z">
          <w:r w:rsidR="00754F61" w:rsidDel="00BE10FA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many others</w:delText>
          </w:r>
        </w:del>
      </w:ins>
      <w:ins w:id="58" w:author="Nakitto, Mariam (CIP-SSA)" w:date="2020-06-15T08:45:00Z">
        <w:del w:id="59" w:author="van Etten, Jacob (Alliance Bioversity-CIAT)" w:date="2020-06-15T10:00:00Z">
          <w:r w:rsidR="00BE10FA" w:rsidDel="00C346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of several</w:delText>
          </w:r>
        </w:del>
      </w:ins>
      <w:ins w:id="60" w:author="de Sousa, Kauê" w:date="2020-06-14T13:52:00Z">
        <w:del w:id="61" w:author="van Etten, Jacob (Alliance Bioversity-CIAT)" w:date="2020-06-15T10:00:00Z">
          <w:r w:rsidR="00754F61" w:rsidDel="00C346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) </w:delText>
          </w:r>
        </w:del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>blind</w:t>
        </w:r>
      </w:ins>
      <w:ins w:id="62" w:author="Nakitto, Mariam (CIP-SSA)" w:date="2020-06-15T08:46:00Z">
        <w:r w:rsidR="00BE10FA">
          <w:rPr>
            <w:rFonts w:asciiTheme="minorHAnsi" w:eastAsia="Times New Roman" w:hAnsiTheme="minorHAnsi" w:cstheme="minorHAnsi"/>
            <w:bCs/>
            <w:noProof/>
            <w:lang w:val="en-GB"/>
          </w:rPr>
          <w:t>ly</w:t>
        </w:r>
      </w:ins>
      <w:ins w:id="63" w:author="de Sousa, Kauê" w:date="2020-06-14T13:52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and</w:t>
        </w:r>
      </w:ins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 randomly assigned varieties</w:t>
      </w:r>
      <w:del w:id="64" w:author="van Etten, Jacob (Alliance Bioversity-CIAT)" w:date="2020-06-15T10:00:00Z">
        <w:r w:rsidRPr="00786C65" w:rsidDel="00C346BC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to grow and </w:delText>
        </w:r>
      </w:del>
      <w:del w:id="65" w:author="van Etten, Jacob (Alliance Bioversity-CIAT)" w:date="2020-06-15T09:40:00Z">
        <w:r w:rsidRPr="00786C65"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>score</w:delText>
        </w:r>
      </w:del>
      <w:ins w:id="66" w:author="van Etten, Jacob (Alliance Bioversity-CIAT)" w:date="2020-06-15T10:00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from a larger set of varieties (as incomplete blocks)</w:t>
        </w:r>
      </w:ins>
      <w:ins w:id="67" w:author="de Sousa, Kauê" w:date="2020-06-14T14:12:00Z">
        <w:r w:rsidR="005427D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. </w:t>
        </w:r>
      </w:ins>
      <w:ins w:id="68" w:author="van Etten, Jacob (Alliance Bioversity-CIAT)" w:date="2020-06-15T09:40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Evaluations mainly </w:t>
        </w:r>
      </w:ins>
      <w:ins w:id="69" w:author="van Etten, Jacob (Alliance Bioversity-CIAT)" w:date="2020-06-15T09:41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take the form of rankings (ordering the varieties according to trait expression and</w:t>
        </w:r>
      </w:ins>
      <w:ins w:id="70" w:author="van Etten, Jacob (Alliance Bioversity-CIAT)" w:date="2020-06-15T10:01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>/or</w:t>
        </w:r>
      </w:ins>
      <w:ins w:id="71" w:author="van Etten, Jacob (Alliance Bioversity-CIAT)" w:date="2020-06-15T09:41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performance). </w:t>
        </w:r>
      </w:ins>
      <w:ins w:id="72" w:author="van Etten, Jacob (Alliance Bioversity-CIAT)" w:date="2020-06-15T09:40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T</w:t>
        </w:r>
      </w:ins>
      <w:ins w:id="73" w:author="de Sousa, Kauê" w:date="2020-06-14T14:13:00Z">
        <w:del w:id="74" w:author="van Etten, Jacob (Alliance Bioversity-CIAT)" w:date="2020-06-15T09:40:00Z">
          <w:r w:rsidR="00D50BBF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La</w:delText>
          </w:r>
        </w:del>
        <w:del w:id="75" w:author="Nakitto, Mariam (CIP-SSA)" w:date="2020-06-15T08:46:00Z">
          <w:r w:rsidR="00D50BBF" w:rsidDel="00BE10FA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</w:delText>
          </w:r>
        </w:del>
        <w:del w:id="76" w:author="van Etten, Jacob (Alliance Bioversity-CIAT)" w:date="2020-06-15T09:40:00Z">
          <w:r w:rsidR="00D50BBF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ter</w:delText>
          </w:r>
        </w:del>
      </w:ins>
      <w:ins w:id="77" w:author="de Sousa, Kauê" w:date="2020-06-14T14:14:00Z">
        <w:del w:id="78" w:author="van Etten, Jacob (Alliance Bioversity-CIAT)" w:date="2020-06-15T09:40:00Z">
          <w:r w:rsidR="00D50BBF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, t</w:delText>
          </w:r>
        </w:del>
      </w:ins>
      <w:ins w:id="79" w:author="de Sousa, Kauê" w:date="2020-06-14T14:12:00Z">
        <w:r w:rsidR="005427D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he </w:t>
        </w:r>
      </w:ins>
      <w:ins w:id="80" w:author="de Sousa, Kauê" w:date="2020-06-14T14:13:00Z">
        <w:r w:rsidR="00D50BBF">
          <w:rPr>
            <w:rFonts w:asciiTheme="minorHAnsi" w:eastAsia="Times New Roman" w:hAnsiTheme="minorHAnsi" w:cstheme="minorHAnsi"/>
            <w:bCs/>
            <w:noProof/>
            <w:lang w:val="en-GB"/>
          </w:rPr>
          <w:t>evaluations</w:t>
        </w:r>
        <w:r w:rsidR="005427D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are compiled and the </w:t>
        </w:r>
      </w:ins>
      <w:ins w:id="81" w:author="de Sousa, Kauê" w:date="2020-06-14T14:14:00Z">
        <w:r w:rsidR="00D50BBF">
          <w:rPr>
            <w:rFonts w:asciiTheme="minorHAnsi" w:eastAsia="Times New Roman" w:hAnsiTheme="minorHAnsi" w:cstheme="minorHAnsi"/>
            <w:bCs/>
            <w:noProof/>
            <w:lang w:val="en-GB"/>
          </w:rPr>
          <w:t>results</w:t>
        </w:r>
      </w:ins>
      <w:ins w:id="82" w:author="de Sousa, Kauê" w:date="2020-06-14T14:13:00Z">
        <w:r w:rsidR="005427D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ins w:id="83" w:author="van Etten, Jacob (Alliance Bioversity-CIAT)" w:date="2020-06-15T10:01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are </w:t>
        </w:r>
      </w:ins>
      <w:ins w:id="84" w:author="de Sousa, Kauê" w:date="2020-06-14T14:13:00Z">
        <w:r w:rsidR="005427D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used to </w:t>
        </w:r>
      </w:ins>
      <w:del w:id="85" w:author="de Sousa, Kauê" w:date="2020-06-14T14:13:00Z">
        <w:r w:rsidDel="005427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and t</w:delText>
        </w:r>
        <w:r w:rsidRPr="00786C65" w:rsidDel="005427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he results </w:delText>
        </w:r>
      </w:del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>infor</w:t>
      </w:r>
      <w:ins w:id="86" w:author="de Sousa, Kauê" w:date="2020-06-14T14:15:00Z">
        <w:r w:rsidR="004C2C0C">
          <w:rPr>
            <w:rFonts w:asciiTheme="minorHAnsi" w:eastAsia="Times New Roman" w:hAnsiTheme="minorHAnsi" w:cstheme="minorHAnsi"/>
            <w:bCs/>
            <w:noProof/>
            <w:lang w:val="en-GB"/>
          </w:rPr>
          <w:t>m</w:t>
        </w:r>
      </w:ins>
      <w:del w:id="87" w:author="de Sousa, Kauê" w:date="2020-06-14T14:13:00Z">
        <w:r w:rsidRPr="00786C65" w:rsidDel="005427D7">
          <w:rPr>
            <w:rFonts w:asciiTheme="minorHAnsi" w:eastAsia="Times New Roman" w:hAnsiTheme="minorHAnsi" w:cstheme="minorHAnsi"/>
            <w:bCs/>
            <w:noProof/>
            <w:lang w:val="en-GB"/>
          </w:rPr>
          <w:delText>m the</w:delText>
        </w:r>
      </w:del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 breeders on the most suitable varieties for dissemination.</w:t>
      </w:r>
      <w:ins w:id="88" w:author="van Etten, Jacob (Alliance Bioversity-CIAT)" w:date="2020-06-15T09:39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ins w:id="89" w:author="Nakitto, Mariam (CIP-SSA)" w:date="2020-06-15T08:47:00Z">
        <w:del w:id="90" w:author="van Etten, Jacob (Alliance Bioversity-CIAT)" w:date="2020-06-15T09:42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</w:delText>
          </w:r>
        </w:del>
      </w:ins>
      <w:ins w:id="91" w:author="de Sousa, Kauê" w:date="2020-06-14T13:56:00Z">
        <w:del w:id="92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Yet, </w:delText>
          </w:r>
        </w:del>
      </w:ins>
      <w:ins w:id="93" w:author="Nakitto, Mariam (CIP-SSA)" w:date="2020-06-15T08:47:00Z">
        <w:del w:id="94" w:author="van Etten, Jacob (Alliance Bioversity-CIAT)" w:date="2020-06-15T09:42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o the best of our knowledge, </w:delText>
          </w:r>
        </w:del>
      </w:ins>
      <w:ins w:id="95" w:author="de Sousa, Kauê" w:date="2020-06-14T13:56:00Z">
        <w:del w:id="96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</w:delText>
          </w:r>
        </w:del>
      </w:ins>
      <w:ins w:id="97" w:author="van Etten, Jacob (Alliance Bioversity-CIAT)" w:date="2020-06-15T09:42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So far, </w:t>
        </w:r>
      </w:ins>
      <w:ins w:id="98" w:author="de Sousa, Kauê" w:date="2020-06-14T13:56:00Z">
        <w:del w:id="99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his approach </w:delText>
          </w:r>
        </w:del>
      </w:ins>
      <w:ins w:id="100" w:author="Nakitto, Mariam (CIP-SSA)" w:date="2020-06-15T08:47:00Z">
        <w:del w:id="101" w:author="van Etten, Jacob (Alliance Bioversity-CIAT)" w:date="2020-06-15T09:42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is</w:delText>
          </w:r>
        </w:del>
      </w:ins>
      <w:ins w:id="102" w:author="de Sousa, Kauê" w:date="2020-06-14T13:56:00Z">
        <w:del w:id="103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was never </w:delText>
          </w:r>
        </w:del>
      </w:ins>
      <w:ins w:id="104" w:author="Nakitto, Mariam (CIP-SSA)" w:date="2020-06-15T08:48:00Z">
        <w:del w:id="105" w:author="van Etten, Jacob (Alliance Bioversity-CIAT)" w:date="2020-06-15T09:42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yet to be</w:delText>
          </w:r>
        </w:del>
      </w:ins>
      <w:ins w:id="106" w:author="Nakitto, Mariam (CIP-SSA)" w:date="2020-06-15T09:10:00Z">
        <w:del w:id="107" w:author="van Etten, Jacob (Alliance Bioversity-CIAT)" w:date="2020-06-15T09:42:00Z">
          <w:r w:rsidR="00A954BB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108" w:author="de Sousa, Kauê" w:date="2020-06-14T13:56:00Z">
        <w:del w:id="109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(</w:delText>
          </w:r>
          <w:commentRangeStart w:id="110"/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?</w:delText>
          </w:r>
          <w:commentRangeEnd w:id="110"/>
          <w:r w:rsidR="00754F61" w:rsidDel="001C2CFB">
            <w:rPr>
              <w:rStyle w:val="Refdecomentario"/>
            </w:rPr>
            <w:commentReference w:id="110"/>
          </w:r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) used to </w:delText>
          </w:r>
        </w:del>
      </w:ins>
      <w:ins w:id="111" w:author="Nakitto, Mariam (CIP-SSA)" w:date="2020-06-15T08:55:00Z">
        <w:del w:id="112" w:author="van Etten, Jacob (Alliance Bioversity-CIAT)" w:date="2020-06-15T09:42:00Z">
          <w:r w:rsidR="00C71EBF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evaluate</w:delText>
          </w:r>
        </w:del>
      </w:ins>
      <w:ins w:id="113" w:author="de Sousa, Kauê" w:date="2020-06-14T13:56:00Z">
        <w:del w:id="114" w:author="Nakitto, Mariam (CIP-SSA)" w:date="2020-06-15T08:55:00Z">
          <w:r w:rsidR="00754F61" w:rsidDel="00C71EBF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assess</w:delText>
          </w:r>
        </w:del>
        <w:del w:id="115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>consumer</w:t>
        </w:r>
        <w:del w:id="116" w:author="Nakitto, Mariam (CIP-SSA)" w:date="2020-06-15T08:55:00Z">
          <w:r w:rsidR="00754F61" w:rsidDel="00C71EBF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s</w:delText>
          </w:r>
        </w:del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ins w:id="117" w:author="de Sousa, Kauê" w:date="2020-06-14T15:00:00Z">
        <w:r w:rsidR="00221F4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and market </w:t>
        </w:r>
      </w:ins>
      <w:ins w:id="118" w:author="de Sousa, Kauê" w:date="2020-06-14T13:56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>preferences</w:t>
        </w:r>
      </w:ins>
      <w:ins w:id="119" w:author="de Sousa, Kauê" w:date="2020-06-14T13:57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o</w:t>
        </w:r>
      </w:ins>
      <w:ins w:id="120" w:author="Nakitto, Mariam (CIP-SSA)" w:date="2020-06-15T08:48:00Z">
        <w:r w:rsidR="00BE10FA">
          <w:rPr>
            <w:rFonts w:asciiTheme="minorHAnsi" w:eastAsia="Times New Roman" w:hAnsiTheme="minorHAnsi" w:cstheme="minorHAnsi"/>
            <w:bCs/>
            <w:noProof/>
            <w:lang w:val="en-GB"/>
          </w:rPr>
          <w:t>f</w:t>
        </w:r>
      </w:ins>
      <w:ins w:id="121" w:author="de Sousa, Kauê" w:date="2020-06-14T13:57:00Z">
        <w:del w:id="122" w:author="Nakitto, Mariam (CIP-SSA)" w:date="2020-06-15T08:48:00Z">
          <w:r w:rsidR="00754F61" w:rsidDel="00BE10FA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n</w:delText>
          </w:r>
        </w:del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crop varieties</w:t>
        </w:r>
      </w:ins>
      <w:ins w:id="123" w:author="van Etten, Jacob (Alliance Bioversity-CIAT)" w:date="2020-06-15T09:42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have only been taken into account as part of field evaluations and were done by </w:t>
        </w:r>
      </w:ins>
      <w:ins w:id="124" w:author="van Etten, Jacob (Alliance Bioversity-CIAT)" w:date="2020-06-15T09:43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farmers</w:t>
        </w:r>
      </w:ins>
      <w:ins w:id="125" w:author="de Sousa, Kauê" w:date="2020-06-14T13:57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>.</w:t>
        </w:r>
      </w:ins>
      <w:ins w:id="126" w:author="van Etten, Jacob (Alliance Bioversity-CIAT)" w:date="2020-06-15T09:43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ins w:id="127" w:author="van Etten, Jacob (Alliance Bioversity-CIAT)" w:date="2020-06-15T10:01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>N</w:t>
        </w:r>
      </w:ins>
      <w:ins w:id="128" w:author="van Etten, Jacob (Alliance Bioversity-CIAT)" w:date="2020-06-15T09:43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o study has focused specifically on using tricot for consumer preferences. </w:t>
        </w:r>
      </w:ins>
      <w:ins w:id="129" w:author="van Etten, Jacob (Alliance Bioversity-CIAT)" w:date="2020-06-15T09:45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In this study, we </w:t>
        </w:r>
      </w:ins>
      <w:ins w:id="130" w:author="van Etten, Jacob (Alliance Bioversity-CIAT)" w:date="2020-06-15T09:46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evaluated if tricot can produce </w:t>
        </w:r>
      </w:ins>
      <w:ins w:id="131" w:author="van Etten, Jacob (Alliance Bioversity-CIAT)" w:date="2020-06-15T09:47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reliable information about consumer preferences</w:t>
        </w:r>
      </w:ins>
      <w:ins w:id="132" w:author="van Etten, Jacob (Alliance Bioversity-CIAT)" w:date="2020-06-15T09:58:00Z">
        <w:r w:rsidR="00B231D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. </w:t>
        </w:r>
      </w:ins>
      <w:ins w:id="133" w:author="van Etten, Jacob (Alliance Bioversity-CIAT)" w:date="2020-06-15T10:01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>We study consumer preferences related to</w:t>
        </w:r>
      </w:ins>
      <w:ins w:id="134" w:author="van Etten, Jacob (Alliance Bioversity-CIAT)" w:date="2020-06-15T09:47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135" w:author="van Etten, Jacob (Alliance Bioversity-CIAT)" w:date="2020-06-15T09:45:00Z">
        <w:r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136" w:author="van Etten, Jacob (Alliance Bioversity-CIAT)" w:date="2020-06-15T09:47:00Z">
        <w:r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In this study, the tricot approach was applied </w:delText>
        </w:r>
      </w:del>
      <w:ins w:id="137" w:author="Nakitto, Mariam (CIP-SSA)" w:date="2020-06-15T08:48:00Z">
        <w:del w:id="138" w:author="van Etten, Jacob (Alliance Bioversity-CIAT)" w:date="2020-06-15T09:47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used </w:delText>
          </w:r>
        </w:del>
      </w:ins>
      <w:del w:id="139" w:author="van Etten, Jacob (Alliance Bioversity-CIAT)" w:date="2020-06-15T09:47:00Z">
        <w:r w:rsidR="0005767E"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>to</w:delText>
        </w:r>
        <w:r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140" w:author="Nakitto, Mariam (CIP-SSA)" w:date="2020-06-15T08:48:00Z">
        <w:del w:id="141" w:author="van Etten, Jacob (Alliance Bioversity-CIAT)" w:date="2020-06-15T09:47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evaluate </w:delText>
          </w:r>
        </w:del>
      </w:ins>
      <w:ins w:id="142" w:author="Nakitto, Mariam (CIP-SSA)" w:date="2020-06-15T08:56:00Z">
        <w:del w:id="143" w:author="van Etten, Jacob (Alliance Bioversity-CIAT)" w:date="2020-06-15T09:47:00Z">
          <w:r w:rsidR="00C71EBF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and compare </w:delText>
          </w:r>
        </w:del>
      </w:ins>
      <w:ins w:id="144" w:author="Nakitto, Mariam (CIP-SSA)" w:date="2020-06-15T08:48:00Z">
        <w:del w:id="145" w:author="van Etten, Jacob (Alliance Bioversity-CIAT)" w:date="2020-06-15T09:47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consumer preference</w:delText>
          </w:r>
        </w:del>
      </w:ins>
      <w:ins w:id="146" w:author="Nakitto, Mariam (CIP-SSA)" w:date="2020-06-15T08:49:00Z">
        <w:del w:id="147" w:author="van Etten, Jacob (Alliance Bioversity-CIAT)" w:date="2020-06-15T09:47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148" w:author="Nakitto, Mariam (CIP-SSA)" w:date="2020-06-15T08:56:00Z">
        <w:del w:id="149" w:author="van Etten, Jacob (Alliance Bioversity-CIAT)" w:date="2020-06-15T09:47:00Z">
          <w:r w:rsidR="00C71EBF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of </w:delText>
          </w:r>
        </w:del>
      </w:ins>
      <w:del w:id="150" w:author="Nakitto, Mariam (CIP-SSA)" w:date="2020-06-15T08:48:00Z">
        <w:r w:rsidDel="00BE10FA">
          <w:rPr>
            <w:rFonts w:asciiTheme="minorHAnsi" w:eastAsia="Times New Roman" w:hAnsiTheme="minorHAnsi" w:cstheme="minorHAnsi"/>
            <w:bCs/>
            <w:noProof/>
            <w:lang w:val="en-GB"/>
          </w:rPr>
          <w:delText>a</w:delText>
        </w:r>
      </w:del>
      <w:del w:id="151" w:author="van Etten, Jacob (Alliance Bioversity-CIAT)" w:date="2020-06-15T09:42:00Z">
        <w:r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boiled 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>sweetpotato</w:t>
      </w:r>
      <w:ins w:id="152" w:author="de Sousa, Kauê" w:date="2020-06-14T14:16:00Z">
        <w:r w:rsidR="004C2C0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(</w:t>
        </w:r>
        <w:r w:rsidR="004C2C0C" w:rsidRPr="004C2C0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153" w:author="de Sousa, Kauê" w:date="2020-06-14T14:16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Ipomoea batatas</w:t>
        </w:r>
      </w:ins>
      <w:ins w:id="154" w:author="de Sousa, Kauê" w:date="2020-06-14T14:28:00Z">
        <w:r w:rsidR="00F67613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 xml:space="preserve"> </w:t>
        </w:r>
      </w:ins>
      <w:ins w:id="155" w:author="de Sousa, Kauê" w:date="2020-06-14T14:29:00Z">
        <w:r w:rsidR="00F67613" w:rsidRPr="00F67613">
          <w:rPr>
            <w:rFonts w:asciiTheme="minorHAnsi" w:eastAsia="Times New Roman" w:hAnsiTheme="minorHAnsi" w:cstheme="minorHAnsi"/>
            <w:bCs/>
            <w:noProof/>
            <w:lang w:val="en-GB"/>
            <w:rPrChange w:id="156" w:author="de Sousa, Kauê" w:date="2020-06-14T14:29:00Z">
              <w:rPr>
                <w:rFonts w:asciiTheme="minorHAnsi" w:eastAsia="Times New Roman" w:hAnsiTheme="minorHAnsi" w:cstheme="minorHAnsi"/>
                <w:bCs/>
                <w:i/>
                <w:iCs/>
                <w:noProof/>
                <w:lang w:val="en-GB"/>
              </w:rPr>
            </w:rPrChange>
          </w:rPr>
          <w:t>(L.) Lam.</w:t>
        </w:r>
      </w:ins>
      <w:ins w:id="157" w:author="de Sousa, Kauê" w:date="2020-06-14T14:16:00Z">
        <w:r w:rsidR="004C2C0C">
          <w:rPr>
            <w:rFonts w:asciiTheme="minorHAnsi" w:eastAsia="Times New Roman" w:hAnsiTheme="minorHAnsi" w:cstheme="minorHAnsi"/>
            <w:bCs/>
            <w:noProof/>
            <w:lang w:val="en-GB"/>
          </w:rPr>
          <w:t>)</w:t>
        </w:r>
      </w:ins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158" w:author="Nakitto, Mariam (CIP-SSA)" w:date="2020-06-15T08:51:00Z">
        <w:r w:rsidR="00BE10FA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prepared from six orange fleshed varieties (Ejumula, Kakamega, NASPOT 8, 10, 12 and 13) </w:t>
        </w:r>
      </w:ins>
      <w:del w:id="159" w:author="Nakitto, Mariam (CIP-SSA)" w:date="2020-06-15T08:56:00Z">
        <w:r w:rsidRPr="00786C65"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consumer preference study </w:delText>
        </w:r>
      </w:del>
      <w:del w:id="160" w:author="Nakitto, Mariam (CIP-SSA)" w:date="2020-06-15T08:49:00Z">
        <w:r w:rsidDel="00BE10FA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of six </w:delText>
        </w:r>
        <w:r w:rsidR="0036225B" w:rsidDel="00BE10FA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orange fleshed </w:delText>
        </w:r>
        <w:r w:rsidDel="00BE10FA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varieties (Ejumula, Kakamega, Naspot 8, 10, 12 and 13) </w:delText>
        </w:r>
      </w:del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>in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three geographic regions of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 Uganda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. </w:t>
      </w:r>
      <w:ins w:id="161" w:author="van Etten, Jacob (Alliance Bioversity-CIAT)" w:date="2020-06-15T09:47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We were specifically inter</w:t>
        </w:r>
      </w:ins>
      <w:ins w:id="162" w:author="van Etten, Jacob (Alliance Bioversity-CIAT)" w:date="2020-06-15T09:48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ested in evaluating if </w:t>
        </w:r>
      </w:ins>
      <w:ins w:id="163" w:author="van Etten, Jacob (Alliance Bioversity-CIAT)" w:date="2020-06-15T09:49:00Z">
        <w:r w:rsidR="00B231DC">
          <w:rPr>
            <w:rFonts w:asciiTheme="minorHAnsi" w:eastAsia="Times New Roman" w:hAnsiTheme="minorHAnsi" w:cstheme="minorHAnsi"/>
            <w:bCs/>
            <w:noProof/>
            <w:lang w:val="en-GB"/>
          </w:rPr>
          <w:t>a more independent style of evaluation (</w:t>
        </w:r>
        <w:r w:rsidR="00B231DC" w:rsidRPr="00C346B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164" w:author="van Etten, Jacob (Alliance Bioversity-CIAT)" w:date="2020-06-15T10:02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Home tasting</w:t>
        </w:r>
        <w:r w:rsidR="00B231D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) would produce results comparable to an approach </w:t>
        </w:r>
      </w:ins>
      <w:ins w:id="165" w:author="van Etten, Jacob (Alliance Bioversity-CIAT)" w:date="2020-06-15T10:02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>that involves control over preparation (</w:t>
        </w:r>
        <w:r w:rsidR="00C346BC" w:rsidRPr="00C346B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166" w:author="van Etten, Jacob (Alliance Bioversity-CIAT)" w:date="2020-06-15T10:02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Community tasting</w:t>
        </w:r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).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Two </w:t>
      </w:r>
      <w:ins w:id="167" w:author="de Sousa, Kauê" w:date="2020-06-14T14:17:00Z">
        <w:r w:rsidR="004C2C0C">
          <w:rPr>
            <w:rFonts w:asciiTheme="minorHAnsi" w:eastAsia="Times New Roman" w:hAnsiTheme="minorHAnsi" w:cstheme="minorHAnsi"/>
            <w:bCs/>
            <w:noProof/>
            <w:lang w:val="en-GB"/>
          </w:rPr>
          <w:t>trials</w:t>
        </w:r>
      </w:ins>
      <w:del w:id="168" w:author="de Sousa, Kauê" w:date="2020-06-14T14:17:00Z">
        <w:r w:rsidDel="004C2C0C">
          <w:rPr>
            <w:rFonts w:asciiTheme="minorHAnsi" w:eastAsia="Times New Roman" w:hAnsiTheme="minorHAnsi" w:cstheme="minorHAnsi"/>
            <w:bCs/>
            <w:noProof/>
            <w:lang w:val="en-GB"/>
          </w:rPr>
          <w:delText>approaches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were </w:t>
      </w:r>
      <w:ins w:id="169" w:author="de Sousa, Kauê" w:date="2020-06-14T14:17:00Z">
        <w:r w:rsidR="004C2C0C">
          <w:rPr>
            <w:rFonts w:asciiTheme="minorHAnsi" w:eastAsia="Times New Roman" w:hAnsiTheme="minorHAnsi" w:cstheme="minorHAnsi"/>
            <w:bCs/>
            <w:noProof/>
            <w:lang w:val="en-GB"/>
          </w:rPr>
          <w:t>performed</w:t>
        </w:r>
      </w:ins>
      <w:del w:id="170" w:author="de Sousa, Kauê" w:date="2020-06-14T14:17:00Z">
        <w:r w:rsidDel="004C2C0C">
          <w:rPr>
            <w:rFonts w:asciiTheme="minorHAnsi" w:eastAsia="Times New Roman" w:hAnsiTheme="minorHAnsi" w:cstheme="minorHAnsi"/>
            <w:bCs/>
            <w:noProof/>
            <w:lang w:val="en-GB"/>
          </w:rPr>
          <w:delText>tested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and compared. </w:t>
      </w:r>
      <w:ins w:id="171" w:author="Nakitto, Mariam (CIP-SSA)" w:date="2020-06-15T09:12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In </w:t>
        </w:r>
      </w:ins>
      <w:r w:rsidRPr="00500605">
        <w:rPr>
          <w:rFonts w:asciiTheme="minorHAnsi" w:eastAsia="Times New Roman" w:hAnsiTheme="minorHAnsi" w:cstheme="minorHAnsi"/>
          <w:bCs/>
          <w:i/>
          <w:iCs/>
          <w:noProof/>
          <w:lang w:val="en-GB"/>
          <w:rPrChange w:id="172" w:author="de Sousa, Kauê" w:date="2020-06-14T14:17:00Z">
            <w:rPr>
              <w:rFonts w:asciiTheme="minorHAnsi" w:eastAsia="Times New Roman" w:hAnsiTheme="minorHAnsi" w:cstheme="minorHAnsi"/>
              <w:bCs/>
              <w:noProof/>
              <w:lang w:val="en-GB"/>
            </w:rPr>
          </w:rPrChange>
        </w:rPr>
        <w:t>Home tasting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del w:id="173" w:author="Nakitto, Mariam (CIP-SSA)" w:date="2020-06-15T09:13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>involved</w:delText>
        </w:r>
      </w:del>
      <w:ins w:id="174" w:author="de Sousa, Kauê" w:date="2020-06-14T14:19:00Z">
        <w:del w:id="175" w:author="Nakitto, Mariam (CIP-SSA)" w:date="2020-06-15T09:13:00Z">
          <w:r w:rsidR="00500605" w:rsidDel="00A954B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>276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participants receiv</w:t>
      </w:r>
      <w:ins w:id="176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>ed</w:t>
        </w:r>
      </w:ins>
      <w:del w:id="177" w:author="Nakitto, Mariam (CIP-SSA)" w:date="2020-06-15T09:13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>ing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178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raw roots in </w:t>
        </w:r>
      </w:ins>
      <w:ins w:id="179" w:author="de Sousa, Kauê" w:date="2020-06-14T14:20:00Z">
        <w:del w:id="180" w:author="Nakitto, Mariam (CIP-SSA)" w:date="2020-06-15T09:13:00Z">
          <w:r w:rsidR="00500605" w:rsidDel="00A954B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the </w:delText>
          </w:r>
        </w:del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randomised </w:t>
        </w:r>
      </w:ins>
      <w:del w:id="181" w:author="de Sousa, Kauê" w:date="2020-06-14T14:20:00Z">
        <w:r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different </w:delText>
        </w:r>
      </w:del>
      <w:ins w:id="182" w:author="Nakitto, Mariam (CIP-SSA)" w:date="2020-06-15T08:58:00Z">
        <w:r w:rsidR="00C71EBF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variety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combinations </w:t>
      </w:r>
      <w:del w:id="183" w:author="de Sousa, Kauê" w:date="2020-06-14T14:20:00Z">
        <w:r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of three </w:delText>
        </w:r>
      </w:del>
      <w:del w:id="184" w:author="Nakitto, Mariam (CIP-SSA)" w:date="2020-06-15T08:58:00Z">
        <w:r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>varieties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to </w:t>
      </w:r>
      <w:ins w:id="185" w:author="Nakitto, Mariam (CIP-SSA)" w:date="2020-06-15T08:58:00Z">
        <w:r w:rsidR="00C71EBF">
          <w:rPr>
            <w:rFonts w:asciiTheme="minorHAnsi" w:eastAsia="Times New Roman" w:hAnsiTheme="minorHAnsi" w:cstheme="minorHAnsi"/>
            <w:bCs/>
            <w:noProof/>
            <w:lang w:val="en-GB"/>
          </w:rPr>
          <w:t>cook</w:t>
        </w:r>
      </w:ins>
      <w:del w:id="186" w:author="Nakitto, Mariam (CIP-SSA)" w:date="2020-06-15T08:58:00Z">
        <w:r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>boil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, </w:t>
      </w:r>
      <w:del w:id="187" w:author="Nakitto, Mariam (CIP-SSA)" w:date="2020-06-15T09:11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consume </w:delText>
        </w:r>
      </w:del>
      <w:ins w:id="188" w:author="Nakitto, Mariam (CIP-SSA)" w:date="2020-06-15T09:12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>taste</w:t>
        </w:r>
      </w:ins>
      <w:ins w:id="189" w:author="Nakitto, Mariam (CIP-SSA)" w:date="2020-06-15T09:11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and score </w:t>
      </w:r>
      <w:del w:id="190" w:author="Nakitto, Mariam (CIP-SSA)" w:date="2020-06-15T08:59:00Z">
        <w:r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>in the comfort of</w:delText>
        </w:r>
      </w:del>
      <w:ins w:id="191" w:author="Nakitto, Mariam (CIP-SSA)" w:date="2020-06-15T08:59:00Z">
        <w:r w:rsidR="00C71EBF">
          <w:rPr>
            <w:rFonts w:asciiTheme="minorHAnsi" w:eastAsia="Times New Roman" w:hAnsiTheme="minorHAnsi" w:cstheme="minorHAnsi"/>
            <w:bCs/>
            <w:noProof/>
            <w:lang w:val="en-GB"/>
          </w:rPr>
          <w:t>at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their homes whilst </w:t>
      </w:r>
      <w:ins w:id="192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in </w:t>
        </w:r>
      </w:ins>
      <w:ins w:id="193" w:author="de Sousa, Kauê" w:date="2020-06-14T14:17:00Z">
        <w:r w:rsidR="00500605" w:rsidRPr="00500605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194" w:author="de Sousa, Kauê" w:date="2020-06-14T14:18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C</w:t>
        </w:r>
      </w:ins>
      <w:del w:id="195" w:author="de Sousa, Kauê" w:date="2020-06-14T14:17:00Z">
        <w:r w:rsidRPr="00500605" w:rsidDel="00500605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196" w:author="de Sousa, Kauê" w:date="2020-06-14T14:18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delText>c</w:delText>
        </w:r>
      </w:del>
      <w:r w:rsidRPr="00500605">
        <w:rPr>
          <w:rFonts w:asciiTheme="minorHAnsi" w:eastAsia="Times New Roman" w:hAnsiTheme="minorHAnsi" w:cstheme="minorHAnsi"/>
          <w:bCs/>
          <w:i/>
          <w:iCs/>
          <w:noProof/>
          <w:lang w:val="en-GB"/>
          <w:rPrChange w:id="197" w:author="de Sousa, Kauê" w:date="2020-06-14T14:18:00Z">
            <w:rPr>
              <w:rFonts w:asciiTheme="minorHAnsi" w:eastAsia="Times New Roman" w:hAnsiTheme="minorHAnsi" w:cstheme="minorHAnsi"/>
              <w:bCs/>
              <w:noProof/>
              <w:lang w:val="en-GB"/>
            </w:rPr>
          </w:rPrChange>
        </w:rPr>
        <w:t>ommunity tasting</w:t>
      </w:r>
      <w:ins w:id="198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, </w:t>
        </w:r>
      </w:ins>
      <w:del w:id="199" w:author="Nakitto, Mariam (CIP-SSA)" w:date="2020-06-15T09:13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involved </w:delText>
        </w:r>
      </w:del>
      <w:ins w:id="200" w:author="de Sousa, Kauê" w:date="2020-06-14T14:20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144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>participants receiv</w:t>
      </w:r>
      <w:ins w:id="201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>ed</w:t>
        </w:r>
      </w:ins>
      <w:del w:id="202" w:author="Nakitto, Mariam (CIP-SSA)" w:date="2020-06-15T09:13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>ing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203" w:author="de Sousa, Kauê" w:date="2020-06-14T14:20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>th</w:t>
        </w:r>
      </w:ins>
      <w:ins w:id="204" w:author="de Sousa, Kauê" w:date="2020-06-14T14:21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>e</w:t>
        </w:r>
      </w:ins>
      <w:del w:id="205" w:author="de Sousa, Kauê" w:date="2020-06-14T14:20:00Z">
        <w:r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>three</w:delText>
        </w:r>
      </w:del>
      <w:del w:id="206" w:author="de Sousa, Kauê" w:date="2020-06-14T14:21:00Z">
        <w:r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207" w:author="Moyo, Mukani (CIP-SSA)" w:date="2020-06-13T16:30:00Z">
        <w:r w:rsidR="008A06EB" w:rsidDel="008A06EB">
          <w:rPr>
            <w:rFonts w:asciiTheme="minorHAnsi" w:eastAsia="Times New Roman" w:hAnsiTheme="minorHAnsi" w:cstheme="minorHAnsi"/>
            <w:bCs/>
            <w:noProof/>
            <w:lang w:val="en-GB"/>
          </w:rPr>
          <w:delText>already prepa</w:delText>
        </w:r>
      </w:del>
      <w:ins w:id="208" w:author="Nakitto, Mariam (CIP-SSA)" w:date="2020-06-15T09:17:00Z"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209" w:author="Moyo, Mukani (CIP-SSA)" w:date="2020-06-13T16:30:00Z">
        <w:r w:rsidR="008A06EB" w:rsidDel="008A06EB">
          <w:rPr>
            <w:rFonts w:asciiTheme="minorHAnsi" w:eastAsia="Times New Roman" w:hAnsiTheme="minorHAnsi" w:cstheme="minorHAnsi"/>
            <w:bCs/>
            <w:noProof/>
            <w:lang w:val="en-GB"/>
          </w:rPr>
          <w:delText>red</w:delText>
        </w:r>
      </w:del>
      <w:ins w:id="210" w:author="Moyo, Mukani (CIP-SSA)" w:date="2020-06-13T16:30:00Z">
        <w:del w:id="211" w:author="de Sousa, Kauê" w:date="2020-06-14T14:21:00Z">
          <w:r w:rsidR="008A06EB" w:rsidDel="00500605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boiled</w:delText>
          </w:r>
        </w:del>
      </w:ins>
      <w:del w:id="212" w:author="de Sousa, Kauê" w:date="2020-06-14T14:21:00Z">
        <w:r w:rsidR="008A06EB"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213" w:author="de Sousa, Kauê" w:date="2020-06-14T14:21:00Z">
        <w:del w:id="214" w:author="Nakitto, Mariam (CIP-SSA)" w:date="2020-06-15T09:17:00Z">
          <w:r w:rsidR="0050060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215" w:author="de Sousa, Kauê" w:date="2020-06-14T14:22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boiled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varieties to </w:t>
      </w:r>
      <w:ins w:id="216" w:author="Moyo, Mukani (CIP-SSA)" w:date="2020-06-13T16:30:00Z">
        <w:r w:rsidR="008A06EB">
          <w:rPr>
            <w:rFonts w:asciiTheme="minorHAnsi" w:eastAsia="Times New Roman" w:hAnsiTheme="minorHAnsi" w:cstheme="minorHAnsi"/>
            <w:bCs/>
            <w:noProof/>
            <w:lang w:val="en-GB"/>
          </w:rPr>
          <w:t>taste and</w:t>
        </w:r>
        <w:r w:rsidR="00E120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score at a </w:t>
      </w:r>
      <w:del w:id="217" w:author="Nakitto, Mariam (CIP-SSA)" w:date="2020-06-15T09:00:00Z">
        <w:r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>pre-arranged gathering</w:delText>
        </w:r>
      </w:del>
      <w:ins w:id="218" w:author="Nakitto, Mariam (CIP-SSA)" w:date="2020-06-15T09:00:00Z">
        <w:r w:rsidR="00C71EBF">
          <w:rPr>
            <w:rFonts w:asciiTheme="minorHAnsi" w:eastAsia="Times New Roman" w:hAnsiTheme="minorHAnsi" w:cstheme="minorHAnsi"/>
            <w:bCs/>
            <w:noProof/>
            <w:lang w:val="en-GB"/>
          </w:rPr>
          <w:t>centralised location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. </w:t>
      </w:r>
      <w:ins w:id="219" w:author="de Sousa, Kauê" w:date="2020-06-14T14:09:00Z">
        <w:r w:rsidR="00745C5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Participants </w:t>
        </w:r>
      </w:ins>
      <w:ins w:id="220" w:author="Nakitto, Mariam (CIP-SSA)" w:date="2020-06-15T09:14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>ranked the varieties in order of overall preference</w:t>
        </w:r>
      </w:ins>
      <w:ins w:id="221" w:author="Nakitto, Mariam (CIP-SSA)" w:date="2020-06-15T09:16:00Z">
        <w:r w:rsidR="00546948">
          <w:rPr>
            <w:rFonts w:asciiTheme="minorHAnsi" w:eastAsia="Times New Roman" w:hAnsiTheme="minorHAnsi" w:cstheme="minorHAnsi"/>
            <w:bCs/>
            <w:noProof/>
            <w:lang w:val="en-GB"/>
          </w:rPr>
          <w:t>, color, and taste.</w:t>
        </w:r>
      </w:ins>
      <w:ins w:id="222" w:author="de Sousa, Kauê" w:date="2020-06-14T14:09:00Z">
        <w:del w:id="223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were </w:delText>
          </w:r>
        </w:del>
      </w:ins>
      <w:del w:id="224" w:author="Nakitto, Mariam (CIP-SSA)" w:date="2020-06-15T09:16:00Z"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Using the ClimMob software for data analysis, the </w:delText>
        </w:r>
      </w:del>
      <w:ins w:id="225" w:author="de Sousa, Kauê" w:date="2020-06-14T14:10:00Z">
        <w:del w:id="226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asked to </w:delText>
          </w:r>
        </w:del>
      </w:ins>
      <w:ins w:id="227" w:author="de Sousa, Kauê" w:date="2020-06-14T14:11:00Z">
        <w:del w:id="228" w:author="Nakitto, Mariam (CIP-SSA)" w:date="2020-06-15T09:16:00Z">
          <w:r w:rsidR="009B6866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evaluate</w:delText>
          </w:r>
        </w:del>
      </w:ins>
      <w:ins w:id="229" w:author="de Sousa, Kauê" w:date="2020-06-14T14:10:00Z">
        <w:del w:id="230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their assi</w:delText>
          </w:r>
        </w:del>
      </w:ins>
      <w:ins w:id="231" w:author="de Sousa, Kauê" w:date="2020-06-14T14:11:00Z">
        <w:del w:id="232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gned triplet of</w:delText>
          </w:r>
        </w:del>
      </w:ins>
      <w:del w:id="233" w:author="Nakitto, Mariam (CIP-SSA)" w:date="2020-06-15T09:16:00Z"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six varieties were ranked </w:delText>
        </w:r>
      </w:del>
      <w:ins w:id="234" w:author="de Sousa, Kauê" w:date="2020-06-14T14:10:00Z">
        <w:del w:id="235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del w:id="236" w:author="Nakitto, Mariam (CIP-SSA)" w:date="2020-06-15T09:16:00Z"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>for</w:delText>
        </w:r>
      </w:del>
      <w:ins w:id="237" w:author="de Sousa, Kauê" w:date="2020-06-14T14:10:00Z">
        <w:del w:id="238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colour, taste, and </w:delText>
          </w:r>
        </w:del>
      </w:ins>
      <w:del w:id="239" w:author="Nakitto, Mariam (CIP-SSA)" w:date="2020-06-15T09:16:00Z"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overall </w:delText>
        </w:r>
      </w:del>
      <w:ins w:id="240" w:author="Moyo, Mukani (CIP-SSA)" w:date="2020-06-13T16:26:00Z">
        <w:del w:id="241" w:author="Nakitto, Mariam (CIP-SSA)" w:date="2020-06-15T09:16:00Z">
          <w:r w:rsidR="00DA59DE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acceptability </w:delText>
          </w:r>
        </w:del>
      </w:ins>
      <w:commentRangeStart w:id="242"/>
      <w:commentRangeStart w:id="243"/>
      <w:ins w:id="244" w:author="Ssali, Reuben (CIP-SSA)" w:date="2020-06-13T05:34:00Z">
        <w:del w:id="245" w:author="Nakitto, Mariam (CIP-SSA)" w:date="2020-06-15T09:16:00Z">
          <w:r w:rsidR="0036225B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commentRangeEnd w:id="242"/>
      <w:ins w:id="246" w:author="Ssali, Reuben (CIP-SSA)" w:date="2020-06-13T05:41:00Z">
        <w:del w:id="247" w:author="Nakitto, Mariam (CIP-SSA)" w:date="2020-06-15T09:16:00Z">
          <w:r w:rsidR="0036225B" w:rsidDel="00546948">
            <w:rPr>
              <w:rStyle w:val="Refdecomentario"/>
            </w:rPr>
            <w:commentReference w:id="242"/>
          </w:r>
        </w:del>
      </w:ins>
      <w:commentRangeEnd w:id="243"/>
      <w:del w:id="248" w:author="Nakitto, Mariam (CIP-SSA)" w:date="2020-06-15T09:16:00Z">
        <w:r w:rsidR="007B66F0" w:rsidDel="00546948">
          <w:rPr>
            <w:rStyle w:val="Refdecomentario"/>
          </w:rPr>
          <w:commentReference w:id="243"/>
        </w:r>
        <w:r w:rsidR="00E548AA"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</w:delText>
        </w:r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>, taste and colour.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249" w:author="de Sousa, Kauê" w:date="2020-06-14T14:25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The data was analysed using the Plackett-Luce which </w:t>
        </w:r>
        <w:r w:rsidR="00500605" w:rsidRP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estimates </w:t>
        </w:r>
      </w:ins>
      <w:ins w:id="250" w:author="de Sousa, Kauê" w:date="2020-06-14T14:33:00Z"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the </w:t>
        </w:r>
        <w:r w:rsidR="00296607" w:rsidRPr="00296607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251" w:author="de Sousa, Kauê" w:date="2020-06-14T14:34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worth</w:t>
        </w:r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parameter</w:t>
        </w:r>
      </w:ins>
      <w:ins w:id="252" w:author="de Sousa, Kauê" w:date="2020-06-14T14:34:00Z"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, or </w:t>
        </w:r>
      </w:ins>
      <w:ins w:id="253" w:author="de Sousa, Kauê" w:date="2020-06-14T14:25:00Z">
        <w:r w:rsidR="00500605" w:rsidRP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the probability that </w:t>
        </w:r>
      </w:ins>
      <w:ins w:id="254" w:author="de Sousa, Kauê" w:date="2020-06-14T14:34:00Z"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one varitiety </w:t>
        </w:r>
      </w:ins>
      <w:ins w:id="255" w:author="de Sousa, Kauê" w:date="2020-06-14T14:25:00Z">
        <w:r w:rsidR="00500605" w:rsidRPr="00500605">
          <w:rPr>
            <w:rFonts w:asciiTheme="minorHAnsi" w:eastAsia="Times New Roman" w:hAnsiTheme="minorHAnsi" w:cstheme="minorHAnsi"/>
            <w:bCs/>
            <w:noProof/>
            <w:lang w:val="en-GB"/>
          </w:rPr>
          <w:t>wins against all other</w:t>
        </w:r>
      </w:ins>
      <w:ins w:id="256" w:author="de Sousa, Kauê" w:date="2020-06-14T14:34:00Z"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>s</w:t>
        </w:r>
      </w:ins>
      <w:ins w:id="257" w:author="de Sousa, Kauê" w:date="2020-06-14T14:25:00Z">
        <w:r w:rsidR="00500605" w:rsidRP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in the set</w:t>
        </w:r>
      </w:ins>
      <w:ins w:id="258" w:author="de Sousa, Kauê" w:date="2020-06-14T14:55:00Z">
        <w:r w:rsidR="002C00F9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. </w:t>
        </w:r>
      </w:ins>
      <w:ins w:id="259" w:author="de Sousa, Kauê" w:date="2020-06-14T14:32:00Z">
        <w:r w:rsidR="00FE79D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Ejumula </w:t>
        </w:r>
      </w:ins>
      <w:del w:id="260" w:author="de Sousa, Kauê" w:date="2020-06-14T14:32:00Z">
        <w:r w:rsidR="00A977C2"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From the three districts, </w:delText>
        </w:r>
        <w:r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>276 participants contributed to the home tasting</w:delText>
        </w:r>
        <w:r w:rsidR="00735287"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exercise.</w:delText>
        </w:r>
        <w:r w:rsidR="00A977C2"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  <w:r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Ejumula 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was ranked as the best </w:t>
      </w:r>
      <w:ins w:id="261" w:author="de Sousa, Kauê" w:date="2020-06-14T14:32:00Z">
        <w:r w:rsidR="00FE79D7">
          <w:rPr>
            <w:rFonts w:asciiTheme="minorHAnsi" w:eastAsia="Times New Roman" w:hAnsiTheme="minorHAnsi" w:cstheme="minorHAnsi"/>
            <w:bCs/>
            <w:noProof/>
            <w:lang w:val="en-GB"/>
          </w:rPr>
          <w:t>for</w:t>
        </w:r>
      </w:ins>
      <w:del w:id="262" w:author="de Sousa, Kauê" w:date="2020-06-14T14:32:00Z">
        <w:r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>in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overall </w:t>
      </w:r>
      <w:ins w:id="263" w:author="Moyo, Mukani (CIP-SSA)" w:date="2020-06-13T16:27:00Z">
        <w:r w:rsidR="00DA59DE">
          <w:rPr>
            <w:rFonts w:asciiTheme="minorHAnsi" w:eastAsia="Times New Roman" w:hAnsiTheme="minorHAnsi" w:cstheme="minorHAnsi"/>
            <w:bCs/>
            <w:noProof/>
            <w:lang w:val="en-GB"/>
          </w:rPr>
          <w:t>acceptability</w:t>
        </w:r>
      </w:ins>
      <w:del w:id="264" w:author="Ssali, Reuben (CIP-SSA)" w:date="2020-06-13T05:35:00Z">
        <w:r w:rsidDel="0036225B">
          <w:rPr>
            <w:rFonts w:asciiTheme="minorHAnsi" w:eastAsia="Times New Roman" w:hAnsiTheme="minorHAnsi" w:cstheme="minorHAnsi"/>
            <w:bCs/>
            <w:noProof/>
            <w:lang w:val="en-GB"/>
          </w:rPr>
          <w:delText>performance</w:delText>
        </w:r>
      </w:del>
      <w:ins w:id="265" w:author="Ssali, Reuben (CIP-SSA)" w:date="2020-06-13T05:35:00Z">
        <w:del w:id="266" w:author="Moyo, Mukani (CIP-SSA)" w:date="2020-06-13T16:26:00Z">
          <w:r w:rsidR="0036225B" w:rsidDel="00DA59D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by 68.2</w:t>
      </w:r>
      <w:del w:id="267" w:author="de Sousa, Kauê" w:date="2020-06-14T13:59:00Z">
        <w:r w:rsidDel="00754F61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% of participants </w:t>
      </w:r>
      <w:del w:id="268" w:author="de Sousa, Kauê" w:date="2020-06-14T14:33:00Z">
        <w:r w:rsidDel="0072771D">
          <w:rPr>
            <w:rFonts w:asciiTheme="minorHAnsi" w:eastAsia="Times New Roman" w:hAnsiTheme="minorHAnsi" w:cstheme="minorHAnsi"/>
            <w:bCs/>
            <w:noProof/>
            <w:lang w:val="en-GB"/>
          </w:rPr>
          <w:delText>who evaluated</w:delText>
        </w:r>
      </w:del>
      <w:ins w:id="269" w:author="de Sousa, Kauê" w:date="2020-06-14T14:33:00Z">
        <w:r w:rsidR="0072771D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in </w:t>
        </w:r>
      </w:ins>
      <w:del w:id="270" w:author="de Sousa, Kauê" w:date="2020-06-14T14:33:00Z">
        <w:r w:rsidDel="0072771D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it</w:delText>
        </w:r>
      </w:del>
      <w:ins w:id="271" w:author="de Sousa, Kauê" w:date="2020-06-14T14:33:00Z">
        <w:r w:rsidR="0072771D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the </w:t>
        </w:r>
        <w:r w:rsidR="0072771D" w:rsidRPr="00FE79D7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H</w:t>
        </w:r>
        <w:r w:rsidR="0072771D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 xml:space="preserve">ome tasting </w:t>
        </w:r>
        <w:r w:rsidR="0072771D">
          <w:rPr>
            <w:rFonts w:asciiTheme="minorHAnsi" w:eastAsia="Times New Roman" w:hAnsiTheme="minorHAnsi" w:cstheme="minorHAnsi"/>
            <w:bCs/>
            <w:noProof/>
            <w:lang w:val="en-GB"/>
          </w:rPr>
          <w:t>trial,</w:t>
        </w:r>
      </w:ins>
      <w:del w:id="272" w:author="de Sousa, Kauê" w:date="2020-06-14T14:33:00Z">
        <w:r w:rsidDel="00296607">
          <w:rPr>
            <w:rFonts w:asciiTheme="minorHAnsi" w:eastAsia="Times New Roman" w:hAnsiTheme="minorHAnsi" w:cstheme="minorHAnsi"/>
            <w:bCs/>
            <w:noProof/>
            <w:lang w:val="en-GB"/>
          </w:rPr>
          <w:delText>,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rendering it a </w:t>
      </w:r>
      <w:ins w:id="273" w:author="de Sousa, Kauê" w:date="2020-06-14T14:47:00Z">
        <w:r w:rsidR="004D273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worth of </w:t>
        </w:r>
      </w:ins>
      <w:del w:id="274" w:author="de Sousa, Kauê" w:date="2020-06-14T14:47:00Z">
        <w:r w:rsidDel="004D2731">
          <w:rPr>
            <w:rFonts w:asciiTheme="minorHAnsi" w:eastAsia="Times New Roman" w:hAnsiTheme="minorHAnsi" w:cstheme="minorHAnsi"/>
            <w:bCs/>
            <w:noProof/>
            <w:lang w:val="en-GB"/>
          </w:rPr>
          <w:delText>net favourability score of 56.5</w:delText>
        </w:r>
      </w:del>
      <w:ins w:id="275" w:author="de Sousa, Kauê" w:date="2020-06-14T14:47:00Z">
        <w:r w:rsidR="004D2731">
          <w:rPr>
            <w:rFonts w:asciiTheme="minorHAnsi" w:eastAsia="Times New Roman" w:hAnsiTheme="minorHAnsi" w:cstheme="minorHAnsi"/>
            <w:bCs/>
            <w:noProof/>
            <w:lang w:val="en-GB"/>
          </w:rPr>
          <w:t>0.4</w:t>
        </w:r>
      </w:ins>
      <w:ins w:id="276" w:author="de Sousa, Kauê" w:date="2020-06-14T15:02:00Z">
        <w:r w:rsidR="002601C5">
          <w:rPr>
            <w:rFonts w:asciiTheme="minorHAnsi" w:eastAsia="Times New Roman" w:hAnsiTheme="minorHAnsi" w:cstheme="minorHAnsi"/>
            <w:bCs/>
            <w:noProof/>
            <w:lang w:val="en-GB"/>
          </w:rPr>
          <w:t>0</w:t>
        </w:r>
      </w:ins>
      <w:ins w:id="277" w:author="de Sousa, Kauê" w:date="2020-06-14T14:47:00Z">
        <w:r w:rsidR="004D4AD6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(a 4</w:t>
        </w:r>
      </w:ins>
      <w:ins w:id="278" w:author="de Sousa, Kauê" w:date="2020-06-14T15:02:00Z">
        <w:r w:rsidR="002601C5">
          <w:rPr>
            <w:rFonts w:asciiTheme="minorHAnsi" w:eastAsia="Times New Roman" w:hAnsiTheme="minorHAnsi" w:cstheme="minorHAnsi"/>
            <w:bCs/>
            <w:noProof/>
            <w:lang w:val="en-GB"/>
          </w:rPr>
          <w:t>0</w:t>
        </w:r>
      </w:ins>
      <w:ins w:id="279" w:author="de Sousa, Kauê" w:date="2020-06-14T14:47:00Z">
        <w:r w:rsidR="004D4AD6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% </w:t>
        </w:r>
        <w:del w:id="280" w:author="van Etten, Jacob (Alliance Bioversity-CIAT)" w:date="2020-06-15T10:03:00Z">
          <w:r w:rsidR="004D4AD6" w:rsidDel="00C346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of chan</w:delText>
          </w:r>
        </w:del>
      </w:ins>
      <w:ins w:id="281" w:author="Nakitto, Mariam (CIP-SSA)" w:date="2020-06-15T09:01:00Z">
        <w:del w:id="282" w:author="van Etten, Jacob (Alliance Bioversity-CIAT)" w:date="2020-06-15T10:03:00Z">
          <w:r w:rsidR="00C71EBF" w:rsidDel="00C346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c</w:delText>
          </w:r>
        </w:del>
      </w:ins>
      <w:ins w:id="283" w:author="de Sousa, Kauê" w:date="2020-06-14T14:47:00Z">
        <w:del w:id="284" w:author="van Etten, Jacob (Alliance Bioversity-CIAT)" w:date="2020-06-15T10:03:00Z">
          <w:r w:rsidR="004D4AD6" w:rsidDel="00C346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ge in</w:delText>
          </w:r>
        </w:del>
      </w:ins>
      <w:ins w:id="285" w:author="van Etten, Jacob (Alliance Bioversity-CIAT)" w:date="2020-06-15T10:03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>probability</w:t>
        </w:r>
      </w:ins>
      <w:ins w:id="286" w:author="de Sousa, Kauê" w:date="2020-06-14T14:47:00Z">
        <w:r w:rsidR="004D4AD6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winn</w:t>
        </w:r>
      </w:ins>
      <w:ins w:id="287" w:author="de Sousa, Kauê" w:date="2020-06-14T14:48:00Z">
        <w:r w:rsidR="004D4AD6">
          <w:rPr>
            <w:rFonts w:asciiTheme="minorHAnsi" w:eastAsia="Times New Roman" w:hAnsiTheme="minorHAnsi" w:cstheme="minorHAnsi"/>
            <w:bCs/>
            <w:noProof/>
            <w:lang w:val="en-GB"/>
          </w:rPr>
          <w:t>ing against the other varieties)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. </w:t>
      </w:r>
      <w:del w:id="288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>Overall</w:delText>
        </w:r>
      </w:del>
      <w:ins w:id="289" w:author="Moyo, Mukani (CIP-SSA)" w:date="2020-06-13T16:27:00Z">
        <w:del w:id="290" w:author="de Sousa, Kauê" w:date="2020-06-14T14:51:00Z">
          <w:r w:rsidR="00DA59DE" w:rsidDel="00390C3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acceptability</w:delText>
          </w:r>
        </w:del>
      </w:ins>
      <w:del w:id="291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292" w:author="Ssali, Reuben (CIP-SSA)" w:date="2020-06-13T05:35:00Z">
        <w:del w:id="293" w:author="de Sousa, Kauê" w:date="2020-06-14T14:51:00Z">
          <w:r w:rsidR="0036225B" w:rsidDel="00390C3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del w:id="294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</w:delText>
        </w:r>
      </w:del>
      <w:del w:id="295" w:author="de Sousa, Kauê" w:date="2020-06-14T14:36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296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and taste had a </w:delText>
        </w:r>
      </w:del>
      <w:del w:id="297" w:author="de Sousa, Kauê" w:date="2020-06-14T14:36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>ranking agreement of 79.2</w:delText>
        </w:r>
      </w:del>
      <w:del w:id="298" w:author="de Sousa, Kauê" w:date="2020-06-14T14:26:00Z">
        <w:r w:rsidDel="004F44B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299" w:author="de Sousa, Kauê" w:date="2020-06-14T14:36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>%</w:delText>
        </w:r>
      </w:del>
      <w:del w:id="300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with 61</w:delText>
        </w:r>
      </w:del>
      <w:del w:id="301" w:author="de Sousa, Kauê" w:date="2020-06-14T14:26:00Z">
        <w:r w:rsidDel="004F44B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02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% of respondents ranking Ejumula as the best for the taste attribute. </w:delText>
        </w:r>
      </w:del>
      <w:del w:id="303" w:author="Nakitto, Mariam (CIP-SSA)" w:date="2020-06-15T09:18:00Z">
        <w:r w:rsidDel="003639DE">
          <w:rPr>
            <w:rFonts w:asciiTheme="minorHAnsi" w:eastAsia="Times New Roman" w:hAnsiTheme="minorHAnsi" w:cstheme="minorHAnsi"/>
            <w:bCs/>
            <w:noProof/>
            <w:lang w:val="en-GB"/>
          </w:rPr>
          <w:delText>For the 144 participants who contributed to the</w:delText>
        </w:r>
      </w:del>
      <w:ins w:id="304" w:author="Nakitto, Mariam (CIP-SSA)" w:date="2020-06-15T09:18:00Z"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>Participants in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305" w:author="de Sousa, Kauê" w:date="2020-06-14T14:37:00Z">
        <w:r w:rsidR="004D4DF5" w:rsidRPr="004D4DF5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306" w:author="de Sousa, Kauê" w:date="2020-06-14T14:37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C</w:t>
        </w:r>
      </w:ins>
      <w:del w:id="307" w:author="de Sousa, Kauê" w:date="2020-06-14T14:37:00Z">
        <w:r w:rsidRPr="004D4DF5" w:rsidDel="004D4DF5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308" w:author="de Sousa, Kauê" w:date="2020-06-14T14:37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delText>c</w:delText>
        </w:r>
      </w:del>
      <w:r w:rsidRPr="004D4DF5">
        <w:rPr>
          <w:rFonts w:asciiTheme="minorHAnsi" w:eastAsia="Times New Roman" w:hAnsiTheme="minorHAnsi" w:cstheme="minorHAnsi"/>
          <w:bCs/>
          <w:i/>
          <w:iCs/>
          <w:noProof/>
          <w:lang w:val="en-GB"/>
          <w:rPrChange w:id="309" w:author="de Sousa, Kauê" w:date="2020-06-14T14:37:00Z">
            <w:rPr>
              <w:rFonts w:asciiTheme="minorHAnsi" w:eastAsia="Times New Roman" w:hAnsiTheme="minorHAnsi" w:cstheme="minorHAnsi"/>
              <w:bCs/>
              <w:noProof/>
              <w:lang w:val="en-GB"/>
            </w:rPr>
          </w:rPrChange>
        </w:rPr>
        <w:t>ommunity tasting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del w:id="310" w:author="de Sousa, Kauê" w:date="2020-06-14T14:37:00Z">
        <w:r w:rsidR="00E5738B"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>exercise</w:delText>
        </w:r>
      </w:del>
      <w:ins w:id="311" w:author="de Sousa, Kauê" w:date="2020-06-14T14:37:00Z">
        <w:r w:rsidR="004D4DF5">
          <w:rPr>
            <w:rFonts w:asciiTheme="minorHAnsi" w:eastAsia="Times New Roman" w:hAnsiTheme="minorHAnsi" w:cstheme="minorHAnsi"/>
            <w:bCs/>
            <w:noProof/>
            <w:lang w:val="en-GB"/>
          </w:rPr>
          <w:t>trial</w:t>
        </w:r>
      </w:ins>
      <w:ins w:id="312" w:author="Nakitto, Mariam (CIP-SSA)" w:date="2020-06-15T09:18:00Z"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also ranked </w:t>
        </w:r>
      </w:ins>
      <w:del w:id="313" w:author="Nakitto, Mariam (CIP-SSA)" w:date="2020-06-15T09:18:00Z">
        <w:r w:rsidDel="003639D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, 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Ejumula </w:t>
      </w:r>
      <w:del w:id="314" w:author="Nakitto, Mariam (CIP-SSA)" w:date="2020-06-15T09:18:00Z">
        <w:r w:rsidDel="003639D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was </w:delText>
        </w:r>
        <w:r w:rsidR="00735287" w:rsidDel="003639D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also </w:delText>
        </w:r>
        <w:r w:rsidDel="003639D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ranked 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as the best in overall </w:t>
      </w:r>
      <w:ins w:id="315" w:author="Moyo, Mukani (CIP-SSA)" w:date="2020-06-13T16:27:00Z">
        <w:r w:rsidR="00DA59DE">
          <w:rPr>
            <w:rFonts w:asciiTheme="minorHAnsi" w:eastAsia="Times New Roman" w:hAnsiTheme="minorHAnsi" w:cstheme="minorHAnsi"/>
            <w:bCs/>
            <w:noProof/>
            <w:lang w:val="en-GB"/>
          </w:rPr>
          <w:t>acceptability</w:t>
        </w:r>
      </w:ins>
      <w:del w:id="316" w:author="Ssali, Reuben (CIP-SSA)" w:date="2020-06-13T05:36:00Z">
        <w:r w:rsidDel="0036225B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</w:delText>
        </w:r>
      </w:del>
      <w:ins w:id="317" w:author="Ssali, Reuben (CIP-SSA)" w:date="2020-06-13T05:36:00Z">
        <w:del w:id="318" w:author="Moyo, Mukani (CIP-SSA)" w:date="2020-06-13T16:27:00Z">
          <w:r w:rsidR="0036225B" w:rsidDel="00DA59D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by 73</w:t>
      </w:r>
      <w:del w:id="319" w:author="de Sousa, Kauê" w:date="2020-06-14T14:37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>% of those who evaluated it, rendering it a</w:t>
      </w:r>
      <w:ins w:id="320" w:author="de Sousa, Kauê" w:date="2020-06-14T14:51:00Z">
        <w:r w:rsidR="001C0DD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worth of 0.49</w:t>
        </w:r>
      </w:ins>
      <w:del w:id="321" w:author="de Sousa, Kauê" w:date="2020-06-14T14:51:00Z">
        <w:r w:rsidDel="001C0D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net favourability score of 66.7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>.</w:t>
      </w:r>
      <w:del w:id="322" w:author="de Sousa, Kauê" w:date="2020-06-14T14:51:00Z">
        <w:r w:rsidDel="001C0D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323" w:author="de Sousa, Kauê" w:date="2020-06-14T14:51:00Z">
        <w:r w:rsidR="001C0DD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ins w:id="324" w:author="de Sousa, Kauê" w:date="2020-06-14T14:52:00Z"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>Taste was the main driver of participants</w:t>
        </w:r>
      </w:ins>
      <w:ins w:id="325" w:author="de Sousa, Kauê" w:date="2020-06-14T14:54:00Z">
        <w:r w:rsidR="00916B90">
          <w:rPr>
            <w:rFonts w:asciiTheme="minorHAnsi" w:eastAsia="Times New Roman" w:hAnsiTheme="minorHAnsi" w:cstheme="minorHAnsi"/>
            <w:bCs/>
            <w:noProof/>
            <w:lang w:val="en-GB"/>
          </w:rPr>
          <w:t>’</w:t>
        </w:r>
      </w:ins>
      <w:ins w:id="326" w:author="de Sousa, Kauê" w:date="2020-06-14T14:52:00Z"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preference in both trials, </w:t>
        </w:r>
      </w:ins>
      <w:ins w:id="327" w:author="de Sousa, Kauê" w:date="2020-06-14T14:54:00Z">
        <w:r w:rsidR="00EF7DA8">
          <w:rPr>
            <w:rFonts w:asciiTheme="minorHAnsi" w:eastAsia="Times New Roman" w:hAnsiTheme="minorHAnsi" w:cstheme="minorHAnsi"/>
            <w:bCs/>
            <w:noProof/>
            <w:lang w:val="en-GB"/>
          </w:rPr>
          <w:t>with</w:t>
        </w:r>
      </w:ins>
      <w:ins w:id="328" w:author="de Sousa, Kauê" w:date="2020-06-14T14:52:00Z"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a Kendall correlation of </w:t>
        </w:r>
      </w:ins>
      <w:ins w:id="329" w:author="de Sousa, Kauê" w:date="2020-06-14T14:53:00Z">
        <w:r w:rsidR="00390C3E" w:rsidRPr="004D4DF5">
          <w:rPr>
            <w:rFonts w:asciiTheme="minorHAnsi" w:eastAsia="Times New Roman" w:hAnsiTheme="minorHAnsi" w:cstheme="minorHAnsi"/>
            <w:bCs/>
            <w:noProof/>
            <w:lang w:val="en-GB"/>
          </w:rPr>
          <w:t>τ</w:t>
        </w:r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= 0.79 and </w:t>
        </w:r>
        <w:r w:rsidR="00390C3E" w:rsidRPr="004D4DF5">
          <w:rPr>
            <w:rFonts w:asciiTheme="minorHAnsi" w:eastAsia="Times New Roman" w:hAnsiTheme="minorHAnsi" w:cstheme="minorHAnsi"/>
            <w:bCs/>
            <w:noProof/>
            <w:lang w:val="en-GB"/>
          </w:rPr>
          <w:t>τ</w:t>
        </w:r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= 0.81 in the </w:t>
        </w:r>
        <w:r w:rsidR="00390C3E" w:rsidRPr="00390C3E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330" w:author="de Sousa, Kauê" w:date="2020-06-14T14:53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Home</w:t>
        </w:r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  <w:r w:rsidR="00390C3E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tasting</w:t>
        </w:r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and </w:t>
        </w:r>
        <w:r w:rsidR="00390C3E" w:rsidRPr="00390C3E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331" w:author="de Sousa, Kauê" w:date="2020-06-14T14:53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Community</w:t>
        </w:r>
        <w:r w:rsidR="00390C3E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 xml:space="preserve"> tasting </w:t>
        </w:r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>trials respectivel</w:t>
        </w:r>
        <w:del w:id="332" w:author="Nakitto, Mariam (CIP-SSA)" w:date="2020-06-15T09:29:00Z">
          <w:r w:rsidR="00390C3E" w:rsidDel="00E33070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</w:delText>
          </w:r>
        </w:del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>y.</w:t>
        </w:r>
      </w:ins>
      <w:del w:id="333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A </w:delText>
        </w:r>
      </w:del>
      <w:del w:id="334" w:author="de Sousa, Kauê" w:date="2020-06-14T14:38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>ranking agreement</w:delText>
        </w:r>
      </w:del>
      <w:del w:id="335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of 81</w:delText>
        </w:r>
      </w:del>
      <w:del w:id="336" w:author="de Sousa, Kauê" w:date="2020-06-14T14:40:00Z">
        <w:r w:rsidDel="006D4A5C">
          <w:rPr>
            <w:rFonts w:asciiTheme="minorHAnsi" w:eastAsia="Times New Roman" w:hAnsiTheme="minorHAnsi" w:cstheme="minorHAnsi"/>
            <w:bCs/>
            <w:noProof/>
            <w:lang w:val="en-GB"/>
          </w:rPr>
          <w:delText>.48</w:delText>
        </w:r>
      </w:del>
      <w:del w:id="337" w:author="de Sousa, Kauê" w:date="2020-06-14T14:26:00Z">
        <w:r w:rsidDel="004F44B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38" w:author="de Sousa, Kauê" w:date="2020-06-14T14:40:00Z">
        <w:r w:rsidDel="006D4A5C">
          <w:rPr>
            <w:rFonts w:asciiTheme="minorHAnsi" w:eastAsia="Times New Roman" w:hAnsiTheme="minorHAnsi" w:cstheme="minorHAnsi"/>
            <w:bCs/>
            <w:noProof/>
            <w:lang w:val="en-GB"/>
          </w:rPr>
          <w:delText>%</w:delText>
        </w:r>
      </w:del>
      <w:del w:id="339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was observed between overall </w:delText>
        </w:r>
      </w:del>
      <w:ins w:id="340" w:author="Moyo, Mukani (CIP-SSA)" w:date="2020-06-13T16:27:00Z">
        <w:del w:id="341" w:author="de Sousa, Kauê" w:date="2020-06-14T14:53:00Z">
          <w:r w:rsidR="00DA59DE" w:rsidDel="00390C3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acceptability</w:delText>
          </w:r>
        </w:del>
      </w:ins>
      <w:del w:id="342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</w:delText>
        </w:r>
      </w:del>
      <w:ins w:id="343" w:author="Ssali, Reuben (CIP-SSA)" w:date="2020-06-13T05:36:00Z">
        <w:del w:id="344" w:author="de Sousa, Kauê" w:date="2020-06-14T14:53:00Z">
          <w:r w:rsidR="0036225B" w:rsidDel="00390C3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del w:id="345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and taste with 68.3</w:delText>
        </w:r>
      </w:del>
      <w:del w:id="346" w:author="de Sousa, Kauê" w:date="2020-06-14T14:26:00Z">
        <w:r w:rsidDel="004F44B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47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% of the respondents ranking Ejumula as the best for taste attribute. </w:delText>
        </w:r>
      </w:del>
      <w:ins w:id="348" w:author="de Sousa, Kauê" w:date="2020-06-14T14:54:00Z">
        <w:r w:rsidR="00390C3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commentRangeStart w:id="349"/>
      <w:commentRangeStart w:id="350"/>
      <w:commentRangeStart w:id="351"/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Colour rankings did not match overall </w:t>
      </w:r>
      <w:ins w:id="352" w:author="de Sousa, Kauê" w:date="2020-06-14T14:55:00Z">
        <w:r w:rsidR="003C20BC">
          <w:rPr>
            <w:rFonts w:asciiTheme="minorHAnsi" w:eastAsia="Times New Roman" w:hAnsiTheme="minorHAnsi" w:cstheme="minorHAnsi"/>
            <w:bCs/>
            <w:noProof/>
            <w:lang w:val="en-GB"/>
          </w:rPr>
          <w:t>acceptability</w:t>
        </w:r>
      </w:ins>
      <w:ins w:id="353" w:author="Ssali, Reuben (CIP-SSA)" w:date="2020-06-13T05:37:00Z">
        <w:del w:id="354" w:author="de Sousa, Kauê" w:date="2020-06-14T14:55:00Z">
          <w:r w:rsidR="0036225B" w:rsidDel="003C20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del w:id="355" w:author="Ssali, Reuben (CIP-SSA)" w:date="2020-06-13T05:37:00Z">
        <w:r w:rsidDel="0036225B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rankings from both home and community tasting</w:t>
      </w:r>
      <w:r w:rsidR="00E779B4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356" w:author="de Sousa, Kauê" w:date="2020-06-14T14:55:00Z">
        <w:r w:rsidR="0098028B">
          <w:rPr>
            <w:rFonts w:asciiTheme="minorHAnsi" w:eastAsia="Times New Roman" w:hAnsiTheme="minorHAnsi" w:cstheme="minorHAnsi"/>
            <w:bCs/>
            <w:noProof/>
            <w:lang w:val="en-GB"/>
          </w:rPr>
          <w:t>trials</w:t>
        </w:r>
      </w:ins>
      <w:del w:id="357" w:author="de Sousa, Kauê" w:date="2020-06-14T14:55:00Z">
        <w:r w:rsidR="00E779B4" w:rsidDel="0098028B">
          <w:rPr>
            <w:rFonts w:asciiTheme="minorHAnsi" w:eastAsia="Times New Roman" w:hAnsiTheme="minorHAnsi" w:cstheme="minorHAnsi"/>
            <w:bCs/>
            <w:noProof/>
            <w:lang w:val="en-GB"/>
          </w:rPr>
          <w:delText>exercises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>.</w:t>
      </w:r>
      <w:commentRangeEnd w:id="349"/>
      <w:r w:rsidR="00350D1E">
        <w:rPr>
          <w:rStyle w:val="Refdecomentario"/>
        </w:rPr>
        <w:commentReference w:id="349"/>
      </w:r>
      <w:commentRangeEnd w:id="350"/>
      <w:r w:rsidR="007B66F0">
        <w:rPr>
          <w:rStyle w:val="Refdecomentario"/>
        </w:rPr>
        <w:commentReference w:id="350"/>
      </w:r>
      <w:commentRangeEnd w:id="351"/>
      <w:r w:rsidR="003639DE">
        <w:rPr>
          <w:rStyle w:val="Refdecomentario"/>
        </w:rPr>
        <w:commentReference w:id="351"/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Although </w:t>
      </w:r>
      <w:r w:rsidR="00876BBC">
        <w:rPr>
          <w:rFonts w:asciiTheme="minorHAnsi" w:eastAsia="Times New Roman" w:hAnsiTheme="minorHAnsi" w:cstheme="minorHAnsi"/>
          <w:bCs/>
          <w:noProof/>
          <w:lang w:val="en-GB"/>
        </w:rPr>
        <w:t xml:space="preserve">there was </w:t>
      </w:r>
      <w:r>
        <w:rPr>
          <w:rFonts w:asciiTheme="minorHAnsi" w:eastAsia="Times New Roman" w:hAnsiTheme="minorHAnsi" w:cstheme="minorHAnsi"/>
          <w:bCs/>
          <w:noProof/>
        </w:rPr>
        <w:t xml:space="preserve">gender </w:t>
      </w:r>
      <w:r w:rsidR="00876BBC">
        <w:rPr>
          <w:rFonts w:asciiTheme="minorHAnsi" w:eastAsia="Times New Roman" w:hAnsiTheme="minorHAnsi" w:cstheme="minorHAnsi"/>
          <w:bCs/>
          <w:noProof/>
        </w:rPr>
        <w:t>balance</w:t>
      </w:r>
      <w:r>
        <w:rPr>
          <w:rFonts w:asciiTheme="minorHAnsi" w:eastAsia="Times New Roman" w:hAnsiTheme="minorHAnsi" w:cstheme="minorHAnsi"/>
          <w:bCs/>
          <w:noProof/>
        </w:rPr>
        <w:t xml:space="preserve"> amongst participants who took part in </w:t>
      </w:r>
      <w:ins w:id="358" w:author="Nakitto, Mariam (CIP-SSA)" w:date="2020-06-15T09:19:00Z">
        <w:r w:rsidR="003639DE">
          <w:rPr>
            <w:rFonts w:asciiTheme="minorHAnsi" w:eastAsia="Times New Roman" w:hAnsiTheme="minorHAnsi" w:cstheme="minorHAnsi"/>
            <w:bCs/>
            <w:noProof/>
          </w:rPr>
          <w:t xml:space="preserve">the </w:t>
        </w:r>
        <w:r w:rsidR="003639DE" w:rsidRPr="006049E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Home tasting</w:t>
        </w:r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compared </w:t>
        </w:r>
      </w:ins>
      <w:del w:id="359" w:author="Nakitto, Mariam (CIP-SSA)" w:date="2020-06-15T09:19:00Z">
        <w:r w:rsidDel="003639DE">
          <w:rPr>
            <w:rFonts w:asciiTheme="minorHAnsi" w:eastAsia="Times New Roman" w:hAnsiTheme="minorHAnsi" w:cstheme="minorHAnsi"/>
            <w:bCs/>
            <w:noProof/>
          </w:rPr>
          <w:delText xml:space="preserve">the home compared </w:delText>
        </w:r>
      </w:del>
      <w:r>
        <w:rPr>
          <w:rFonts w:asciiTheme="minorHAnsi" w:eastAsia="Times New Roman" w:hAnsiTheme="minorHAnsi" w:cstheme="minorHAnsi"/>
          <w:bCs/>
          <w:noProof/>
        </w:rPr>
        <w:t xml:space="preserve">to the </w:t>
      </w:r>
      <w:ins w:id="360" w:author="Nakitto, Mariam (CIP-SSA)" w:date="2020-06-15T09:19:00Z">
        <w:r w:rsidR="003639DE" w:rsidRPr="006049E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Community tasting</w:t>
        </w:r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361" w:author="Nakitto, Mariam (CIP-SSA)" w:date="2020-06-15T09:19:00Z">
        <w:r w:rsidDel="003639DE">
          <w:rPr>
            <w:rFonts w:asciiTheme="minorHAnsi" w:eastAsia="Times New Roman" w:hAnsiTheme="minorHAnsi" w:cstheme="minorHAnsi"/>
            <w:bCs/>
            <w:noProof/>
          </w:rPr>
          <w:delText xml:space="preserve">community tasting </w:delText>
        </w:r>
      </w:del>
      <w:r w:rsidR="00E779B4">
        <w:rPr>
          <w:rFonts w:asciiTheme="minorHAnsi" w:eastAsia="Times New Roman" w:hAnsiTheme="minorHAnsi" w:cstheme="minorHAnsi"/>
          <w:bCs/>
          <w:noProof/>
        </w:rPr>
        <w:t>exercise</w:t>
      </w:r>
      <w:r>
        <w:rPr>
          <w:rFonts w:asciiTheme="minorHAnsi" w:eastAsia="Times New Roman" w:hAnsiTheme="minorHAnsi" w:cstheme="minorHAnsi"/>
          <w:bCs/>
          <w:noProof/>
        </w:rPr>
        <w:t xml:space="preserve">, 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no significant relationships between gender and the rankings for overall </w:t>
      </w:r>
      <w:ins w:id="362" w:author="Moyo, Mukani (CIP-SSA)" w:date="2020-06-13T16:27:00Z">
        <w:r w:rsidR="00DA59DE">
          <w:rPr>
            <w:rFonts w:asciiTheme="minorHAnsi" w:eastAsia="Times New Roman" w:hAnsiTheme="minorHAnsi" w:cstheme="minorHAnsi"/>
            <w:bCs/>
            <w:noProof/>
            <w:lang w:val="en-GB"/>
          </w:rPr>
          <w:t>acceptability</w:t>
        </w:r>
      </w:ins>
      <w:del w:id="363" w:author="Ssali, Reuben (CIP-SSA)" w:date="2020-06-13T05:37:00Z">
        <w:r w:rsidDel="0036225B">
          <w:rPr>
            <w:rFonts w:asciiTheme="minorHAnsi" w:eastAsia="Times New Roman" w:hAnsiTheme="minorHAnsi" w:cstheme="minorHAnsi"/>
            <w:bCs/>
            <w:noProof/>
            <w:lang w:val="en-GB"/>
          </w:rPr>
          <w:delText>performance</w:delText>
        </w:r>
      </w:del>
      <w:ins w:id="364" w:author="Ssali, Reuben (CIP-SSA)" w:date="2020-06-13T05:37:00Z">
        <w:del w:id="365" w:author="Moyo, Mukani (CIP-SSA)" w:date="2020-06-13T16:27:00Z">
          <w:r w:rsidR="0036225B" w:rsidDel="00DA59D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were observed. </w:t>
      </w:r>
      <w:r w:rsidR="00D67963">
        <w:rPr>
          <w:rFonts w:asciiTheme="minorHAnsi" w:eastAsia="Times New Roman" w:hAnsiTheme="minorHAnsi" w:cstheme="minorHAnsi"/>
          <w:bCs/>
          <w:noProof/>
          <w:lang w:val="en-GB"/>
        </w:rPr>
        <w:t>S</w:t>
      </w:r>
      <w:r>
        <w:rPr>
          <w:rFonts w:asciiTheme="minorHAnsi" w:eastAsia="Times New Roman" w:hAnsiTheme="minorHAnsi" w:cstheme="minorHAnsi"/>
          <w:bCs/>
          <w:noProof/>
          <w:lang w:val="en-GB"/>
        </w:rPr>
        <w:t>ignificant differences based on district were identified</w:t>
      </w:r>
      <w:r w:rsidR="00E45945">
        <w:rPr>
          <w:rFonts w:asciiTheme="minorHAnsi" w:eastAsia="Times New Roman" w:hAnsiTheme="minorHAnsi" w:cstheme="minorHAnsi"/>
          <w:bCs/>
          <w:noProof/>
          <w:lang w:val="en-GB"/>
        </w:rPr>
        <w:t>,</w:t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 highlight</w:t>
      </w:r>
      <w:r w:rsidR="00E45945">
        <w:rPr>
          <w:rFonts w:asciiTheme="minorHAnsi" w:eastAsia="Times New Roman" w:hAnsiTheme="minorHAnsi" w:cstheme="minorHAnsi"/>
          <w:bCs/>
          <w:noProof/>
        </w:rPr>
        <w:t>ing</w:t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 the need for future </w:t>
      </w:r>
      <w:r w:rsidR="00675165">
        <w:rPr>
          <w:rFonts w:asciiTheme="minorHAnsi" w:eastAsia="Times New Roman" w:hAnsiTheme="minorHAnsi" w:cstheme="minorHAnsi"/>
          <w:bCs/>
          <w:noProof/>
        </w:rPr>
        <w:lastRenderedPageBreak/>
        <w:t xml:space="preserve">consumer preference studies </w:t>
      </w:r>
      <w:r w:rsidR="00E45945">
        <w:rPr>
          <w:rFonts w:asciiTheme="minorHAnsi" w:eastAsia="Times New Roman" w:hAnsiTheme="minorHAnsi" w:cstheme="minorHAnsi"/>
          <w:bCs/>
          <w:noProof/>
        </w:rPr>
        <w:t xml:space="preserve">using </w:t>
      </w:r>
      <w:del w:id="366" w:author="de Sousa, Kauê" w:date="2020-06-14T14:59:00Z">
        <w:r w:rsidR="00E45945" w:rsidDel="009056AB">
          <w:rPr>
            <w:rFonts w:asciiTheme="minorHAnsi" w:eastAsia="Times New Roman" w:hAnsiTheme="minorHAnsi" w:cstheme="minorHAnsi"/>
            <w:bCs/>
            <w:noProof/>
          </w:rPr>
          <w:delText>the trico</w:delText>
        </w:r>
        <w:r w:rsidR="00D875BD" w:rsidDel="009056AB">
          <w:rPr>
            <w:rFonts w:asciiTheme="minorHAnsi" w:eastAsia="Times New Roman" w:hAnsiTheme="minorHAnsi" w:cstheme="minorHAnsi"/>
            <w:bCs/>
            <w:noProof/>
          </w:rPr>
          <w:delText xml:space="preserve">t </w:delText>
        </w:r>
      </w:del>
      <w:del w:id="367" w:author="de Sousa, Kauê" w:date="2020-06-14T14:58:00Z">
        <w:r w:rsidR="00D875BD" w:rsidDel="009056AB">
          <w:rPr>
            <w:rFonts w:asciiTheme="minorHAnsi" w:eastAsia="Times New Roman" w:hAnsiTheme="minorHAnsi" w:cstheme="minorHAnsi"/>
            <w:bCs/>
            <w:noProof/>
          </w:rPr>
          <w:delText>tool</w:delText>
        </w:r>
      </w:del>
      <w:ins w:id="368" w:author="de Sousa, Kauê" w:date="2020-06-14T14:59:00Z">
        <w:r w:rsidR="009056AB">
          <w:rPr>
            <w:rFonts w:asciiTheme="minorHAnsi" w:eastAsia="Times New Roman" w:hAnsiTheme="minorHAnsi" w:cstheme="minorHAnsi"/>
            <w:bCs/>
            <w:noProof/>
          </w:rPr>
          <w:t>crowdsourc</w:t>
        </w:r>
        <w:del w:id="369" w:author="van Etten, Jacob (Alliance Bioversity-CIAT)" w:date="2020-06-15T10:20:00Z">
          <w:r w:rsidR="009056AB" w:rsidDel="00375B0D">
            <w:rPr>
              <w:rFonts w:asciiTheme="minorHAnsi" w:eastAsia="Times New Roman" w:hAnsiTheme="minorHAnsi" w:cstheme="minorHAnsi"/>
              <w:bCs/>
              <w:noProof/>
            </w:rPr>
            <w:delText>ing</w:delText>
          </w:r>
        </w:del>
      </w:ins>
      <w:ins w:id="370" w:author="van Etten, Jacob (Alliance Bioversity-CIAT)" w:date="2020-06-15T10:20:00Z">
        <w:r w:rsidR="00375B0D">
          <w:rPr>
            <w:rFonts w:asciiTheme="minorHAnsi" w:eastAsia="Times New Roman" w:hAnsiTheme="minorHAnsi" w:cstheme="minorHAnsi"/>
            <w:bCs/>
            <w:noProof/>
          </w:rPr>
          <w:t>ed</w:t>
        </w:r>
      </w:ins>
      <w:ins w:id="371" w:author="de Sousa, Kauê" w:date="2020-06-14T14:59:00Z">
        <w:r w:rsidR="009056AB">
          <w:rPr>
            <w:rFonts w:asciiTheme="minorHAnsi" w:eastAsia="Times New Roman" w:hAnsiTheme="minorHAnsi" w:cstheme="minorHAnsi"/>
            <w:bCs/>
            <w:noProof/>
          </w:rPr>
          <w:t xml:space="preserve"> citizen science</w:t>
        </w:r>
      </w:ins>
      <w:r w:rsidR="00D875BD">
        <w:rPr>
          <w:rFonts w:asciiTheme="minorHAnsi" w:eastAsia="Times New Roman" w:hAnsiTheme="minorHAnsi" w:cstheme="minorHAnsi"/>
          <w:bCs/>
          <w:noProof/>
        </w:rPr>
        <w:t xml:space="preserve"> </w:t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to </w:t>
      </w:r>
      <w:commentRangeStart w:id="372"/>
      <w:r w:rsidR="00675165">
        <w:rPr>
          <w:rFonts w:asciiTheme="minorHAnsi" w:eastAsia="Times New Roman" w:hAnsiTheme="minorHAnsi" w:cstheme="minorHAnsi"/>
          <w:bCs/>
          <w:noProof/>
        </w:rPr>
        <w:t xml:space="preserve">consider geographic location </w:t>
      </w:r>
      <w:commentRangeEnd w:id="372"/>
      <w:r w:rsidR="00976096">
        <w:rPr>
          <w:rStyle w:val="Refdecomentario"/>
        </w:rPr>
        <w:commentReference w:id="372"/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as an important variable. </w:t>
      </w:r>
      <w:del w:id="373" w:author="Moyo, Mukani (CIP-SSA)" w:date="2020-06-14T14:19:00Z">
        <w:r w:rsidDel="00B335E4">
          <w:rPr>
            <w:rFonts w:asciiTheme="minorHAnsi" w:eastAsia="Times New Roman" w:hAnsiTheme="minorHAnsi" w:cstheme="minorHAnsi"/>
            <w:bCs/>
            <w:noProof/>
            <w:lang w:val="en-GB"/>
          </w:rPr>
          <w:delText>Overall, o</w:delText>
        </w:r>
      </w:del>
      <w:moveFromRangeStart w:id="374" w:author="van Etten, Jacob (Alliance Bioversity-CIAT)" w:date="2020-06-15T10:25:00Z" w:name="move43109135"/>
      <w:moveFrom w:id="375" w:author="van Etten, Jacob (Alliance Bioversity-CIAT)" w:date="2020-06-15T10:25:00Z">
        <w:ins w:id="376" w:author="Moyo, Mukani (CIP-SSA)" w:date="2020-06-14T14:19:00Z">
          <w:r w:rsidR="00B335E4" w:rsidDel="00375B0D">
            <w:rPr>
              <w:rFonts w:asciiTheme="minorHAnsi" w:eastAsia="Times New Roman" w:hAnsiTheme="minorHAnsi" w:cstheme="minorHAnsi"/>
              <w:bCs/>
              <w:noProof/>
              <w:lang w:val="en-GB"/>
            </w:rPr>
            <w:t>O</w:t>
          </w:r>
        </w:ins>
        <w:r w:rsidDel="00375B0D">
          <w:rPr>
            <w:rFonts w:asciiTheme="minorHAnsi" w:eastAsia="Times New Roman" w:hAnsiTheme="minorHAnsi" w:cstheme="minorHAnsi"/>
            <w:bCs/>
            <w:noProof/>
            <w:lang w:val="en-GB"/>
          </w:rPr>
          <w:t>ur results show that t</w:t>
        </w:r>
        <w:r w:rsidRPr="00DF3C15" w:rsidDel="00375B0D">
          <w:rPr>
            <w:rFonts w:asciiTheme="minorHAnsi" w:eastAsia="Times New Roman" w:hAnsiTheme="minorHAnsi" w:cstheme="minorHAnsi"/>
            <w:bCs/>
            <w:noProof/>
          </w:rPr>
          <w:t xml:space="preserve">he tricot </w:t>
        </w:r>
        <w:r w:rsidDel="00375B0D">
          <w:rPr>
            <w:rFonts w:asciiTheme="minorHAnsi" w:eastAsia="Times New Roman" w:hAnsiTheme="minorHAnsi" w:cstheme="minorHAnsi"/>
            <w:bCs/>
            <w:noProof/>
          </w:rPr>
          <w:t>approach</w:t>
        </w:r>
        <w:r w:rsidRPr="00DF3C15" w:rsidDel="00375B0D">
          <w:rPr>
            <w:rFonts w:asciiTheme="minorHAnsi" w:eastAsia="Times New Roman" w:hAnsiTheme="minorHAnsi" w:cstheme="minorHAnsi"/>
            <w:bCs/>
            <w:noProof/>
          </w:rPr>
          <w:t xml:space="preserve"> </w:t>
        </w:r>
        <w:r w:rsidDel="00375B0D">
          <w:rPr>
            <w:rFonts w:asciiTheme="minorHAnsi" w:eastAsia="Times New Roman" w:hAnsiTheme="minorHAnsi" w:cstheme="minorHAnsi"/>
            <w:bCs/>
            <w:noProof/>
          </w:rPr>
          <w:t>can be successfully applied</w:t>
        </w:r>
        <w:r w:rsidRPr="00DF3C15" w:rsidDel="00375B0D">
          <w:rPr>
            <w:rFonts w:asciiTheme="minorHAnsi" w:eastAsia="Times New Roman" w:hAnsiTheme="minorHAnsi" w:cstheme="minorHAnsi"/>
            <w:bCs/>
            <w:noProof/>
          </w:rPr>
          <w:t xml:space="preserve"> </w:t>
        </w:r>
        <w:r w:rsidDel="00375B0D">
          <w:rPr>
            <w:rFonts w:asciiTheme="minorHAnsi" w:eastAsia="Times New Roman" w:hAnsiTheme="minorHAnsi" w:cstheme="minorHAnsi"/>
            <w:bCs/>
            <w:noProof/>
          </w:rPr>
          <w:t>to</w:t>
        </w:r>
        <w:r w:rsidRPr="00DF3C15" w:rsidDel="00375B0D">
          <w:rPr>
            <w:rFonts w:asciiTheme="minorHAnsi" w:eastAsia="Times New Roman" w:hAnsiTheme="minorHAnsi" w:cstheme="minorHAnsi"/>
            <w:bCs/>
            <w:noProof/>
          </w:rPr>
          <w:t xml:space="preserve"> consumer preference studies</w:t>
        </w:r>
        <w:r w:rsidDel="00375B0D">
          <w:rPr>
            <w:rFonts w:asciiTheme="minorHAnsi" w:eastAsia="Times New Roman" w:hAnsiTheme="minorHAnsi" w:cstheme="minorHAnsi"/>
            <w:bCs/>
            <w:noProof/>
          </w:rPr>
          <w:t xml:space="preserve">. </w:t>
        </w:r>
      </w:moveFrom>
      <w:moveFromRangeEnd w:id="374"/>
      <w:r>
        <w:rPr>
          <w:rFonts w:asciiTheme="minorHAnsi" w:eastAsia="Times New Roman" w:hAnsiTheme="minorHAnsi" w:cstheme="minorHAnsi"/>
          <w:bCs/>
          <w:noProof/>
        </w:rPr>
        <w:t xml:space="preserve">Both </w:t>
      </w:r>
      <w:ins w:id="377" w:author="Nakitto, Mariam (CIP-SSA)" w:date="2020-06-15T09:20:00Z">
        <w:r w:rsidR="003639DE" w:rsidRPr="006049E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Home tasting</w:t>
        </w:r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378" w:author="Nakitto, Mariam (CIP-SSA)" w:date="2020-06-15T09:20:00Z">
        <w:r w:rsidDel="003639DE">
          <w:rPr>
            <w:rFonts w:asciiTheme="minorHAnsi" w:eastAsia="Times New Roman" w:hAnsiTheme="minorHAnsi" w:cstheme="minorHAnsi"/>
            <w:bCs/>
            <w:noProof/>
          </w:rPr>
          <w:delText xml:space="preserve">home </w:delText>
        </w:r>
      </w:del>
      <w:r>
        <w:rPr>
          <w:rFonts w:asciiTheme="minorHAnsi" w:eastAsia="Times New Roman" w:hAnsiTheme="minorHAnsi" w:cstheme="minorHAnsi"/>
          <w:bCs/>
          <w:noProof/>
        </w:rPr>
        <w:t xml:space="preserve">and </w:t>
      </w:r>
      <w:ins w:id="379" w:author="Nakitto, Mariam (CIP-SSA)" w:date="2020-06-15T09:20:00Z">
        <w:r w:rsidR="003639DE" w:rsidRPr="006049E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Community tasting</w:t>
        </w:r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380" w:author="Nakitto, Mariam (CIP-SSA)" w:date="2020-06-15T09:20:00Z">
        <w:r w:rsidDel="003639DE">
          <w:rPr>
            <w:rFonts w:asciiTheme="minorHAnsi" w:eastAsia="Times New Roman" w:hAnsiTheme="minorHAnsi" w:cstheme="minorHAnsi"/>
            <w:bCs/>
            <w:noProof/>
          </w:rPr>
          <w:delText xml:space="preserve">community tasting </w:delText>
        </w:r>
      </w:del>
      <w:r>
        <w:rPr>
          <w:rFonts w:asciiTheme="minorHAnsi" w:eastAsia="Times New Roman" w:hAnsiTheme="minorHAnsi" w:cstheme="minorHAnsi"/>
          <w:bCs/>
          <w:noProof/>
        </w:rPr>
        <w:t xml:space="preserve">approaches gave similar rankings for best overall </w:t>
      </w:r>
      <w:ins w:id="381" w:author="Moyo, Mukani (CIP-SSA)" w:date="2020-06-13T16:28:00Z">
        <w:r w:rsidR="00DA59DE">
          <w:rPr>
            <w:rFonts w:asciiTheme="minorHAnsi" w:eastAsia="Times New Roman" w:hAnsiTheme="minorHAnsi" w:cstheme="minorHAnsi"/>
            <w:bCs/>
            <w:noProof/>
          </w:rPr>
          <w:t>acceptability</w:t>
        </w:r>
      </w:ins>
      <w:ins w:id="382" w:author="Ssali, Reuben (CIP-SSA)" w:date="2020-06-13T05:58:00Z">
        <w:del w:id="383" w:author="Moyo, Mukani (CIP-SSA)" w:date="2020-06-13T16:28:00Z">
          <w:r w:rsidR="00803BF5" w:rsidDel="00DA59DE">
            <w:rPr>
              <w:rFonts w:asciiTheme="minorHAnsi" w:eastAsia="Times New Roman" w:hAnsiTheme="minorHAnsi" w:cstheme="minorHAnsi"/>
              <w:bCs/>
              <w:noProof/>
            </w:rPr>
            <w:delText>liking</w:delText>
          </w:r>
        </w:del>
      </w:ins>
      <w:del w:id="384" w:author="Ssali, Reuben (CIP-SSA)" w:date="2020-06-13T05:58:00Z">
        <w:r w:rsidDel="00803BF5">
          <w:rPr>
            <w:rFonts w:asciiTheme="minorHAnsi" w:eastAsia="Times New Roman" w:hAnsiTheme="minorHAnsi" w:cstheme="minorHAnsi"/>
            <w:bCs/>
            <w:noProof/>
          </w:rPr>
          <w:delText>performance</w:delText>
        </w:r>
      </w:del>
      <w:r>
        <w:rPr>
          <w:rFonts w:asciiTheme="minorHAnsi" w:eastAsia="Times New Roman" w:hAnsiTheme="minorHAnsi" w:cstheme="minorHAnsi"/>
          <w:bCs/>
          <w:noProof/>
        </w:rPr>
        <w:t xml:space="preserve">, which was </w:t>
      </w:r>
      <w:ins w:id="385" w:author="de Sousa, Kauê" w:date="2020-06-14T14:58:00Z">
        <w:r w:rsidR="009056AB">
          <w:rPr>
            <w:rFonts w:asciiTheme="minorHAnsi" w:eastAsia="Times New Roman" w:hAnsiTheme="minorHAnsi" w:cstheme="minorHAnsi"/>
            <w:bCs/>
            <w:noProof/>
          </w:rPr>
          <w:t xml:space="preserve">strongly </w:t>
        </w:r>
      </w:ins>
      <w:del w:id="386" w:author="de Sousa, Kauê" w:date="2020-06-14T14:58:00Z">
        <w:r w:rsidDel="009056AB">
          <w:rPr>
            <w:rFonts w:asciiTheme="minorHAnsi" w:eastAsia="Times New Roman" w:hAnsiTheme="minorHAnsi" w:cstheme="minorHAnsi"/>
            <w:bCs/>
            <w:noProof/>
          </w:rPr>
          <w:delText xml:space="preserve">positively </w:delText>
        </w:r>
      </w:del>
      <w:r>
        <w:rPr>
          <w:rFonts w:asciiTheme="minorHAnsi" w:eastAsia="Times New Roman" w:hAnsiTheme="minorHAnsi" w:cstheme="minorHAnsi"/>
          <w:bCs/>
          <w:noProof/>
        </w:rPr>
        <w:t xml:space="preserve">correlated to taste. </w:t>
      </w:r>
      <w:ins w:id="387" w:author="van Etten, Jacob (Alliance Bioversity-CIAT)" w:date="2020-06-15T10:23:00Z">
        <w:r w:rsidR="00375B0D">
          <w:rPr>
            <w:rFonts w:asciiTheme="minorHAnsi" w:eastAsia="Times New Roman" w:hAnsiTheme="minorHAnsi" w:cstheme="minorHAnsi"/>
            <w:bCs/>
            <w:noProof/>
          </w:rPr>
          <w:t>[</w:t>
        </w:r>
        <w:r w:rsidR="00375B0D" w:rsidRPr="00162E24">
          <w:rPr>
            <w:rFonts w:asciiTheme="minorHAnsi" w:eastAsia="Times New Roman" w:hAnsiTheme="minorHAnsi" w:cstheme="minorHAnsi"/>
            <w:bCs/>
            <w:noProof/>
            <w:highlight w:val="yellow"/>
            <w:rPrChange w:id="388" w:author="van Etten, Jacob (Alliance Bioversity-CIAT)" w:date="2020-06-15T10:28:00Z">
              <w:rPr>
                <w:rFonts w:asciiTheme="minorHAnsi" w:eastAsia="Times New Roman" w:hAnsiTheme="minorHAnsi" w:cstheme="minorHAnsi"/>
                <w:bCs/>
                <w:noProof/>
              </w:rPr>
            </w:rPrChange>
          </w:rPr>
          <w:t>Do statistical test to see if differences are significant.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 xml:space="preserve">] </w:t>
        </w:r>
        <w:r w:rsidR="00375B0D" w:rsidRPr="00162E24">
          <w:rPr>
            <w:rFonts w:asciiTheme="minorHAnsi" w:eastAsia="Times New Roman" w:hAnsiTheme="minorHAnsi" w:cstheme="minorHAnsi"/>
            <w:bCs/>
            <w:i/>
            <w:iCs/>
            <w:noProof/>
            <w:rPrChange w:id="389" w:author="van Etten, Jacob (Alliance Bioversity-CIAT)" w:date="2020-06-15T10:27:00Z">
              <w:rPr>
                <w:rFonts w:asciiTheme="minorHAnsi" w:eastAsia="Times New Roman" w:hAnsiTheme="minorHAnsi" w:cstheme="minorHAnsi"/>
                <w:bCs/>
                <w:noProof/>
              </w:rPr>
            </w:rPrChange>
          </w:rPr>
          <w:t>Home tasting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  <w:ins w:id="390" w:author="van Etten, Jacob (Alliance Bioversity-CIAT)" w:date="2020-06-15T10:24:00Z">
        <w:r w:rsidR="00375B0D">
          <w:rPr>
            <w:rFonts w:asciiTheme="minorHAnsi" w:eastAsia="Times New Roman" w:hAnsiTheme="minorHAnsi" w:cstheme="minorHAnsi"/>
            <w:bCs/>
            <w:noProof/>
          </w:rPr>
          <w:t>provided a more gender-balanced sample</w:t>
        </w:r>
      </w:ins>
      <w:ins w:id="391" w:author="van Etten, Jacob (Alliance Bioversity-CIAT)" w:date="2020-06-15T10:25:00Z">
        <w:r w:rsidR="00375B0D">
          <w:rPr>
            <w:rFonts w:asciiTheme="minorHAnsi" w:eastAsia="Times New Roman" w:hAnsiTheme="minorHAnsi" w:cstheme="minorHAnsi"/>
            <w:bCs/>
            <w:noProof/>
          </w:rPr>
          <w:t xml:space="preserve"> and may represent better the variation in local cooking methods.</w:t>
        </w:r>
      </w:ins>
      <w:ins w:id="392" w:author="van Etten, Jacob (Alliance Bioversity-CIAT)" w:date="2020-06-15T10:26:00Z">
        <w:r w:rsidR="00162E24">
          <w:rPr>
            <w:rFonts w:asciiTheme="minorHAnsi" w:eastAsia="Times New Roman" w:hAnsiTheme="minorHAnsi" w:cstheme="minorHAnsi"/>
            <w:bCs/>
            <w:noProof/>
          </w:rPr>
          <w:t xml:space="preserve"> </w:t>
        </w:r>
        <w:r w:rsidR="00162E24" w:rsidRPr="00162E24">
          <w:rPr>
            <w:rFonts w:asciiTheme="minorHAnsi" w:eastAsia="Times New Roman" w:hAnsiTheme="minorHAnsi" w:cstheme="minorHAnsi"/>
            <w:bCs/>
            <w:i/>
            <w:iCs/>
            <w:noProof/>
            <w:rPrChange w:id="393" w:author="van Etten, Jacob (Alliance Bioversity-CIAT)" w:date="2020-06-15T10:27:00Z">
              <w:rPr>
                <w:rFonts w:asciiTheme="minorHAnsi" w:eastAsia="Times New Roman" w:hAnsiTheme="minorHAnsi" w:cstheme="minorHAnsi"/>
                <w:bCs/>
                <w:noProof/>
              </w:rPr>
            </w:rPrChange>
          </w:rPr>
          <w:t>Community tasting</w:t>
        </w:r>
        <w:r w:rsidR="00162E24">
          <w:rPr>
            <w:rFonts w:asciiTheme="minorHAnsi" w:eastAsia="Times New Roman" w:hAnsiTheme="minorHAnsi" w:cstheme="minorHAnsi"/>
            <w:bCs/>
            <w:noProof/>
          </w:rPr>
          <w:t xml:space="preserve"> was</w:t>
        </w:r>
      </w:ins>
      <w:ins w:id="394" w:author="van Etten, Jacob (Alliance Bioversity-CIAT)" w:date="2020-06-15T10:27:00Z">
        <w:r w:rsidR="00162E24">
          <w:rPr>
            <w:rFonts w:asciiTheme="minorHAnsi" w:eastAsia="Times New Roman" w:hAnsiTheme="minorHAnsi" w:cstheme="minorHAnsi"/>
            <w:bCs/>
            <w:noProof/>
          </w:rPr>
          <w:t xml:space="preserve"> more convenient for researchers and made the data available the same day, but represented only one cooking method (although this was determined in function of local practice).</w:t>
        </w:r>
      </w:ins>
      <w:ins w:id="395" w:author="van Etten, Jacob (Alliance Bioversity-CIAT)" w:date="2020-06-15T10:26:00Z">
        <w:r w:rsidR="00162E24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  <w:ins w:id="396" w:author="van Etten, Jacob (Alliance Bioversity-CIAT)" w:date="2020-06-15T10:25:00Z">
        <w:r w:rsidR="00375B0D" w:rsidRPr="00375B0D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  <w:r w:rsidR="00375B0D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In conclusion, </w:t>
        </w:r>
      </w:ins>
      <w:moveToRangeStart w:id="397" w:author="van Etten, Jacob (Alliance Bioversity-CIAT)" w:date="2020-06-15T10:25:00Z" w:name="move43109135"/>
      <w:moveTo w:id="398" w:author="van Etten, Jacob (Alliance Bioversity-CIAT)" w:date="2020-06-15T10:25:00Z">
        <w:del w:id="399" w:author="van Etten, Jacob (Alliance Bioversity-CIAT)" w:date="2020-06-15T10:25:00Z">
          <w:r w:rsidR="00375B0D" w:rsidDel="00375B0D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O</w:delText>
          </w:r>
        </w:del>
      </w:moveTo>
      <w:ins w:id="400" w:author="van Etten, Jacob (Alliance Bioversity-CIAT)" w:date="2020-06-15T10:25:00Z">
        <w:r w:rsidR="00375B0D">
          <w:rPr>
            <w:rFonts w:asciiTheme="minorHAnsi" w:eastAsia="Times New Roman" w:hAnsiTheme="minorHAnsi" w:cstheme="minorHAnsi"/>
            <w:bCs/>
            <w:noProof/>
            <w:lang w:val="en-GB"/>
          </w:rPr>
          <w:t>o</w:t>
        </w:r>
      </w:ins>
      <w:moveTo w:id="401" w:author="van Etten, Jacob (Alliance Bioversity-CIAT)" w:date="2020-06-15T10:25:00Z">
        <w:r w:rsidR="00375B0D">
          <w:rPr>
            <w:rFonts w:asciiTheme="minorHAnsi" w:eastAsia="Times New Roman" w:hAnsiTheme="minorHAnsi" w:cstheme="minorHAnsi"/>
            <w:bCs/>
            <w:noProof/>
            <w:lang w:val="en-GB"/>
          </w:rPr>
          <w:t>ur results show that t</w:t>
        </w:r>
        <w:r w:rsidR="00375B0D" w:rsidRPr="00DF3C15">
          <w:rPr>
            <w:rFonts w:asciiTheme="minorHAnsi" w:eastAsia="Times New Roman" w:hAnsiTheme="minorHAnsi" w:cstheme="minorHAnsi"/>
            <w:bCs/>
            <w:noProof/>
          </w:rPr>
          <w:t xml:space="preserve">he tricot 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>approach</w:t>
        </w:r>
        <w:r w:rsidR="00375B0D" w:rsidRPr="00DF3C15">
          <w:rPr>
            <w:rFonts w:asciiTheme="minorHAnsi" w:eastAsia="Times New Roman" w:hAnsiTheme="minorHAnsi" w:cstheme="minorHAnsi"/>
            <w:bCs/>
            <w:noProof/>
          </w:rPr>
          <w:t xml:space="preserve"> 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>can be successfully applied</w:t>
        </w:r>
        <w:r w:rsidR="00375B0D" w:rsidRPr="00DF3C15">
          <w:rPr>
            <w:rFonts w:asciiTheme="minorHAnsi" w:eastAsia="Times New Roman" w:hAnsiTheme="minorHAnsi" w:cstheme="minorHAnsi"/>
            <w:bCs/>
            <w:noProof/>
          </w:rPr>
          <w:t xml:space="preserve"> 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>to</w:t>
        </w:r>
        <w:r w:rsidR="00375B0D" w:rsidRPr="00DF3C15">
          <w:rPr>
            <w:rFonts w:asciiTheme="minorHAnsi" w:eastAsia="Times New Roman" w:hAnsiTheme="minorHAnsi" w:cstheme="minorHAnsi"/>
            <w:bCs/>
            <w:noProof/>
          </w:rPr>
          <w:t xml:space="preserve"> consumer preference studies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>.</w:t>
        </w:r>
      </w:moveTo>
      <w:moveToRangeEnd w:id="397"/>
      <w:ins w:id="402" w:author="van Etten, Jacob (Alliance Bioversity-CIAT)" w:date="2020-06-15T10:28:00Z">
        <w:r w:rsidR="00162E24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  <w:r w:rsidR="00BE76A5">
        <w:rPr>
          <w:rFonts w:asciiTheme="minorHAnsi" w:eastAsia="Times New Roman" w:hAnsiTheme="minorHAnsi" w:cstheme="minorHAnsi"/>
          <w:bCs/>
          <w:noProof/>
        </w:rPr>
        <w:t>Future studies should include more quality attributes to further decipher the taste attribute used by consumers in ranking the varieties.</w:t>
      </w:r>
      <w:ins w:id="403" w:author="Moyo, Mukani (CIP-SSA)" w:date="2020-06-14T14:04:00Z">
        <w:r w:rsidR="00BE76A5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  <w:ins w:id="404" w:author="Moyo, Mukani (CIP-SSA)" w:date="2020-06-14T14:19:00Z">
        <w:r w:rsidR="00B335E4">
          <w:rPr>
            <w:rFonts w:asciiTheme="minorHAnsi" w:eastAsia="Times New Roman" w:hAnsiTheme="minorHAnsi" w:cstheme="minorHAnsi"/>
            <w:bCs/>
            <w:noProof/>
          </w:rPr>
          <w:t>Overall</w:t>
        </w:r>
      </w:ins>
      <w:ins w:id="405" w:author="Moyo, Mukani (CIP-SSA)" w:date="2020-06-14T14:03:00Z">
        <w:r w:rsidR="004A192C">
          <w:rPr>
            <w:rFonts w:asciiTheme="minorHAnsi" w:eastAsia="Times New Roman" w:hAnsiTheme="minorHAnsi" w:cstheme="minorHAnsi"/>
            <w:bCs/>
            <w:noProof/>
          </w:rPr>
          <w:t xml:space="preserve">, </w:t>
        </w:r>
      </w:ins>
      <w:ins w:id="406" w:author="Moyo, Mukani (CIP-SSA)" w:date="2020-06-14T14:16:00Z">
        <w:r w:rsidR="00B335E4">
          <w:rPr>
            <w:rFonts w:asciiTheme="minorHAnsi" w:eastAsia="Times New Roman" w:hAnsiTheme="minorHAnsi" w:cstheme="minorHAnsi"/>
            <w:bCs/>
            <w:noProof/>
          </w:rPr>
          <w:t xml:space="preserve">breeders can benefit from using the tricot </w:t>
        </w:r>
      </w:ins>
      <w:ins w:id="407" w:author="Moyo, Mukani (CIP-SSA)" w:date="2020-06-14T14:17:00Z">
        <w:r w:rsidR="00B335E4">
          <w:rPr>
            <w:rFonts w:asciiTheme="minorHAnsi" w:eastAsia="Times New Roman" w:hAnsiTheme="minorHAnsi" w:cstheme="minorHAnsi"/>
            <w:bCs/>
            <w:noProof/>
          </w:rPr>
          <w:t xml:space="preserve">approach </w:t>
        </w:r>
      </w:ins>
      <w:ins w:id="408" w:author="Moyo, Mukani (CIP-SSA)" w:date="2020-06-14T14:00:00Z">
        <w:r w:rsidR="00465F7E">
          <w:rPr>
            <w:rFonts w:asciiTheme="minorHAnsi" w:eastAsia="Times New Roman" w:hAnsiTheme="minorHAnsi" w:cstheme="minorHAnsi"/>
            <w:bCs/>
            <w:noProof/>
          </w:rPr>
          <w:t>to identify</w:t>
        </w:r>
      </w:ins>
      <w:ins w:id="409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favourable</w:t>
        </w:r>
      </w:ins>
      <w:ins w:id="410" w:author="Moyo, Mukani (CIP-SSA)" w:date="2020-06-14T14:00:00Z">
        <w:r w:rsidR="00465F7E">
          <w:rPr>
            <w:rFonts w:asciiTheme="minorHAnsi" w:eastAsia="Times New Roman" w:hAnsiTheme="minorHAnsi" w:cstheme="minorHAnsi"/>
            <w:bCs/>
            <w:noProof/>
          </w:rPr>
          <w:t xml:space="preserve"> consumer quality traits</w:t>
        </w:r>
      </w:ins>
      <w:ins w:id="411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to </w:t>
        </w:r>
      </w:ins>
      <w:ins w:id="412" w:author="Moyo, Mukani (CIP-SSA)" w:date="2020-06-14T14:18:00Z">
        <w:r w:rsidR="00B335E4">
          <w:rPr>
            <w:rFonts w:asciiTheme="minorHAnsi" w:eastAsia="Times New Roman" w:hAnsiTheme="minorHAnsi" w:cstheme="minorHAnsi"/>
            <w:bCs/>
            <w:noProof/>
          </w:rPr>
          <w:t>target in demand-led breeding programmes,</w:t>
        </w:r>
      </w:ins>
      <w:ins w:id="413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  <w:ins w:id="414" w:author="Moyo, Mukani (CIP-SSA)" w:date="2020-06-14T14:11:00Z">
        <w:r w:rsidR="00433105">
          <w:rPr>
            <w:rFonts w:asciiTheme="minorHAnsi" w:eastAsia="Times New Roman" w:hAnsiTheme="minorHAnsi" w:cstheme="minorHAnsi"/>
            <w:bCs/>
            <w:noProof/>
          </w:rPr>
          <w:t>leading to</w:t>
        </w:r>
      </w:ins>
      <w:ins w:id="415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i</w:t>
        </w:r>
      </w:ins>
      <w:ins w:id="416" w:author="Nakitto, Mariam (CIP-SSA)" w:date="2020-06-15T09:21:00Z">
        <w:r w:rsidR="003639DE">
          <w:rPr>
            <w:rFonts w:asciiTheme="minorHAnsi" w:eastAsia="Times New Roman" w:hAnsiTheme="minorHAnsi" w:cstheme="minorHAnsi"/>
            <w:bCs/>
            <w:noProof/>
          </w:rPr>
          <w:t>ncreased</w:t>
        </w:r>
      </w:ins>
      <w:ins w:id="417" w:author="Moyo, Mukani (CIP-SSA)" w:date="2020-06-14T14:01:00Z">
        <w:del w:id="418" w:author="Nakitto, Mariam (CIP-SSA)" w:date="2020-06-15T09:21:00Z">
          <w:r w:rsidR="0050504C" w:rsidDel="003639DE">
            <w:rPr>
              <w:rFonts w:asciiTheme="minorHAnsi" w:eastAsia="Times New Roman" w:hAnsiTheme="minorHAnsi" w:cstheme="minorHAnsi"/>
              <w:bCs/>
              <w:noProof/>
            </w:rPr>
            <w:delText>mprov</w:delText>
          </w:r>
        </w:del>
      </w:ins>
      <w:ins w:id="419" w:author="Moyo, Mukani (CIP-SSA)" w:date="2020-06-14T14:11:00Z">
        <w:del w:id="420" w:author="Nakitto, Mariam (CIP-SSA)" w:date="2020-06-15T09:21:00Z">
          <w:r w:rsidR="00433105" w:rsidDel="003639DE">
            <w:rPr>
              <w:rFonts w:asciiTheme="minorHAnsi" w:eastAsia="Times New Roman" w:hAnsiTheme="minorHAnsi" w:cstheme="minorHAnsi"/>
              <w:bCs/>
              <w:noProof/>
            </w:rPr>
            <w:delText>ed</w:delText>
          </w:r>
        </w:del>
      </w:ins>
      <w:ins w:id="421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uptake</w:t>
        </w:r>
      </w:ins>
      <w:ins w:id="422" w:author="Moyo, Mukani (CIP-SSA)" w:date="2020-06-14T14:02:00Z">
        <w:r w:rsidR="00604A2F">
          <w:rPr>
            <w:rFonts w:asciiTheme="minorHAnsi" w:eastAsia="Times New Roman" w:hAnsiTheme="minorHAnsi" w:cstheme="minorHAnsi"/>
            <w:bCs/>
            <w:noProof/>
          </w:rPr>
          <w:t xml:space="preserve"> of new varieties</w:t>
        </w:r>
        <w:r w:rsidR="008D2F78">
          <w:rPr>
            <w:rFonts w:asciiTheme="minorHAnsi" w:eastAsia="Times New Roman" w:hAnsiTheme="minorHAnsi" w:cstheme="minorHAnsi"/>
            <w:bCs/>
            <w:noProof/>
          </w:rPr>
          <w:t>.</w:t>
        </w:r>
      </w:ins>
      <w:ins w:id="423" w:author="Moyo, Mukani (CIP-SSA)" w:date="2020-06-14T14:04:00Z">
        <w:r w:rsidR="004D5317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</w:p>
    <w:p w14:paraId="4E71489F" w14:textId="6B0A4993" w:rsidR="002B7729" w:rsidRDefault="009A208F" w:rsidP="008648CE">
      <w:pPr>
        <w:spacing w:line="360" w:lineRule="auto"/>
        <w:jc w:val="both"/>
      </w:pPr>
      <w:r>
        <w:rPr>
          <w:rFonts w:asciiTheme="minorHAnsi" w:hAnsiTheme="minorHAnsi" w:cstheme="minorHAnsi"/>
          <w:b/>
        </w:rPr>
        <w:t xml:space="preserve"> </w:t>
      </w:r>
      <w:r w:rsidR="008648CE" w:rsidRPr="005D5B40">
        <w:rPr>
          <w:rFonts w:asciiTheme="minorHAnsi" w:hAnsiTheme="minorHAnsi" w:cstheme="minorHAnsi"/>
          <w:b/>
        </w:rPr>
        <w:t>Keywords</w:t>
      </w:r>
      <w:r w:rsidR="008648CE" w:rsidRPr="005D5B40">
        <w:rPr>
          <w:rFonts w:asciiTheme="minorHAnsi" w:hAnsiTheme="minorHAnsi" w:cstheme="minorHAnsi"/>
        </w:rPr>
        <w:t>:</w:t>
      </w:r>
      <w:r w:rsidR="008648CE">
        <w:rPr>
          <w:rFonts w:asciiTheme="minorHAnsi" w:hAnsiTheme="minorHAnsi" w:cstheme="minorHAnsi"/>
        </w:rPr>
        <w:t xml:space="preserve"> </w:t>
      </w:r>
      <w:r w:rsidR="008212EF">
        <w:rPr>
          <w:rFonts w:asciiTheme="minorHAnsi" w:hAnsiTheme="minorHAnsi" w:cstheme="minorHAnsi"/>
        </w:rPr>
        <w:t>ranking</w:t>
      </w:r>
      <w:r w:rsidR="008648CE">
        <w:rPr>
          <w:rFonts w:asciiTheme="minorHAnsi" w:hAnsiTheme="minorHAnsi" w:cstheme="minorHAnsi"/>
        </w:rPr>
        <w:t xml:space="preserve">, taste, variety, </w:t>
      </w:r>
      <w:r w:rsidR="008212EF">
        <w:rPr>
          <w:rFonts w:asciiTheme="minorHAnsi" w:hAnsiTheme="minorHAnsi" w:cstheme="minorHAnsi"/>
        </w:rPr>
        <w:t>consumer</w:t>
      </w:r>
      <w:r w:rsidR="008648CE">
        <w:rPr>
          <w:rFonts w:asciiTheme="minorHAnsi" w:hAnsiTheme="minorHAnsi" w:cstheme="minorHAnsi"/>
        </w:rPr>
        <w:t xml:space="preserve">, </w:t>
      </w:r>
      <w:r w:rsidR="008212EF">
        <w:rPr>
          <w:rFonts w:asciiTheme="minorHAnsi" w:hAnsiTheme="minorHAnsi" w:cstheme="minorHAnsi"/>
        </w:rPr>
        <w:t>score</w:t>
      </w:r>
    </w:p>
    <w:sectPr w:rsidR="002B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" w:author="de Sousa, Kauê" w:date="2020-06-14T13:48:00Z" w:initials="KdS">
    <w:p w14:paraId="03D9A395" w14:textId="3D65F658" w:rsidR="00C72949" w:rsidRDefault="00C72949">
      <w:pPr>
        <w:pStyle w:val="Textocomentario"/>
      </w:pPr>
      <w:r>
        <w:rPr>
          <w:rStyle w:val="Refdecomentario"/>
        </w:rPr>
        <w:annotationRef/>
      </w:r>
      <w:r>
        <w:t>We are advised to keep the former name until we get a new (final) institutional</w:t>
      </w:r>
      <w:r w:rsidR="00E91221">
        <w:t xml:space="preserve"> </w:t>
      </w:r>
      <w:r>
        <w:t>name.</w:t>
      </w:r>
    </w:p>
  </w:comment>
  <w:comment w:id="110" w:author="de Sousa, Kauê" w:date="2020-06-14T13:56:00Z" w:initials="KdS">
    <w:p w14:paraId="1308BCF8" w14:textId="430DC7F9" w:rsidR="00754F61" w:rsidRDefault="00754F61">
      <w:pPr>
        <w:pStyle w:val="Textocomentario"/>
      </w:pPr>
      <w:r>
        <w:rPr>
          <w:rStyle w:val="Refdecomentario"/>
        </w:rPr>
        <w:annotationRef/>
      </w:r>
      <w:r>
        <w:t>I am not sure i</w:t>
      </w:r>
      <w:r w:rsidR="00976096">
        <w:t>f</w:t>
      </w:r>
      <w:r>
        <w:t xml:space="preserve"> never, but we </w:t>
      </w:r>
      <w:proofErr w:type="gramStart"/>
      <w:r>
        <w:t>don’t</w:t>
      </w:r>
      <w:proofErr w:type="gramEnd"/>
      <w:r>
        <w:t xml:space="preserve"> have any paper on this</w:t>
      </w:r>
    </w:p>
  </w:comment>
  <w:comment w:id="242" w:author="Ssali, Reuben (CIP-SSA)" w:date="2020-06-13T05:41:00Z" w:initials="SR(">
    <w:p w14:paraId="3C3DF7C7" w14:textId="654D9DC9" w:rsidR="0036225B" w:rsidRDefault="0036225B">
      <w:pPr>
        <w:pStyle w:val="Textocomentario"/>
      </w:pPr>
      <w:r>
        <w:rPr>
          <w:rStyle w:val="Refdecomentario"/>
        </w:rPr>
        <w:annotationRef/>
      </w:r>
      <w:r>
        <w:t xml:space="preserve">Performance connotes field evaluation since it was consumer tasting </w:t>
      </w:r>
      <w:proofErr w:type="gramStart"/>
      <w:r>
        <w:t>overall  liking</w:t>
      </w:r>
      <w:proofErr w:type="gramEnd"/>
      <w:r>
        <w:t xml:space="preserve"> or acceptability might be more ideal</w:t>
      </w:r>
    </w:p>
  </w:comment>
  <w:comment w:id="243" w:author="Moyo, Mukani (CIP-SSA)" w:date="2020-06-13T16:23:00Z" w:initials="MM(">
    <w:p w14:paraId="0F2548E5" w14:textId="5407D95A" w:rsidR="007B66F0" w:rsidRDefault="007B66F0">
      <w:pPr>
        <w:pStyle w:val="Textocomentario"/>
      </w:pPr>
      <w:r>
        <w:rPr>
          <w:rStyle w:val="Refdecomentario"/>
        </w:rPr>
        <w:annotationRef/>
      </w:r>
      <w:r>
        <w:t>I think acceptability sounds better</w:t>
      </w:r>
    </w:p>
  </w:comment>
  <w:comment w:id="349" w:author="Ssali, Reuben (CIP-SSA)" w:date="2020-06-13T05:47:00Z" w:initials="SR(">
    <w:p w14:paraId="6B38E901" w14:textId="023F0CB5" w:rsidR="00350D1E" w:rsidRDefault="00350D1E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All varieties were OFSP- why would we expect variation??</w:t>
      </w:r>
    </w:p>
  </w:comment>
  <w:comment w:id="350" w:author="Moyo, Mukani (CIP-SSA)" w:date="2020-06-13T16:23:00Z" w:initials="MM(">
    <w:p w14:paraId="4C2A42B0" w14:textId="66C0DC6D" w:rsidR="007B66F0" w:rsidRDefault="007B66F0">
      <w:pPr>
        <w:pStyle w:val="Textocomentario"/>
      </w:pPr>
      <w:r>
        <w:rPr>
          <w:rStyle w:val="Refdecomentario"/>
        </w:rPr>
        <w:annotationRef/>
      </w:r>
      <w:r>
        <w:t xml:space="preserve">The shades varied from </w:t>
      </w:r>
      <w:r w:rsidR="00BB63BD">
        <w:t>a dull orange to a rich/bright orange</w:t>
      </w:r>
      <w:r w:rsidR="00677207">
        <w:t>.</w:t>
      </w:r>
      <w:r w:rsidR="00E120FB">
        <w:t xml:space="preserve"> Though when we designed the </w:t>
      </w:r>
      <w:proofErr w:type="gramStart"/>
      <w:r w:rsidR="00E120FB">
        <w:t>questionnaire</w:t>
      </w:r>
      <w:proofErr w:type="gramEnd"/>
      <w:r w:rsidR="00E120FB">
        <w:t xml:space="preserve"> we had assumed the flesh </w:t>
      </w:r>
      <w:proofErr w:type="spellStart"/>
      <w:r w:rsidR="00E120FB">
        <w:t>colours</w:t>
      </w:r>
      <w:proofErr w:type="spellEnd"/>
      <w:r w:rsidR="00E120FB">
        <w:t xml:space="preserve"> </w:t>
      </w:r>
      <w:r w:rsidR="00607938">
        <w:t xml:space="preserve">for the varieties </w:t>
      </w:r>
      <w:r w:rsidR="00E120FB">
        <w:t>would be different</w:t>
      </w:r>
      <w:r w:rsidR="00607938">
        <w:t>.</w:t>
      </w:r>
      <w:r w:rsidR="005A7551">
        <w:t xml:space="preserve"> but we had to work with varieties that were available at that time and they were all orange.</w:t>
      </w:r>
      <w:r w:rsidR="00E120FB">
        <w:t xml:space="preserve"> </w:t>
      </w:r>
    </w:p>
  </w:comment>
  <w:comment w:id="351" w:author="Nakitto, Mariam (CIP-SSA)" w:date="2020-06-15T09:22:00Z" w:initials="NM(">
    <w:p w14:paraId="41AB31EB" w14:textId="671D02EF" w:rsidR="003639DE" w:rsidRDefault="003639DE">
      <w:pPr>
        <w:pStyle w:val="Textocomentario"/>
      </w:pPr>
      <w:r>
        <w:rPr>
          <w:rStyle w:val="Refdecomentario"/>
        </w:rPr>
        <w:annotationRef/>
      </w:r>
      <w:r>
        <w:t>Beside</w:t>
      </w:r>
      <w:r w:rsidR="00E33070">
        <w:t>s</w:t>
      </w:r>
      <w:r>
        <w:t xml:space="preserve"> color having different aspects like </w:t>
      </w:r>
      <w:proofErr w:type="spellStart"/>
      <w:r>
        <w:t>Mukani</w:t>
      </w:r>
      <w:proofErr w:type="spellEnd"/>
      <w:r>
        <w:t xml:space="preserve"> has noted (i.e. hue, intensity, </w:t>
      </w:r>
      <w:proofErr w:type="spellStart"/>
      <w:r>
        <w:t>etc</w:t>
      </w:r>
      <w:proofErr w:type="spellEnd"/>
      <w:r>
        <w:t xml:space="preserve">), some varieties are not homogenous in color </w:t>
      </w:r>
      <w:r w:rsidR="00E33070">
        <w:t xml:space="preserve">or </w:t>
      </w:r>
      <w:r>
        <w:t>get discolored during cooking which may affect the</w:t>
      </w:r>
      <w:r w:rsidR="00E33070">
        <w:t xml:space="preserve"> consumer</w:t>
      </w:r>
      <w:r>
        <w:t xml:space="preserve"> </w:t>
      </w:r>
      <w:r w:rsidR="00E33070">
        <w:t>liking</w:t>
      </w:r>
    </w:p>
  </w:comment>
  <w:comment w:id="372" w:author="de Sousa, Kauê" w:date="2020-06-14T14:06:00Z" w:initials="KdS">
    <w:p w14:paraId="2FB916B7" w14:textId="26600B27" w:rsidR="00976096" w:rsidRDefault="00976096">
      <w:pPr>
        <w:pStyle w:val="Textocomentario"/>
      </w:pPr>
      <w:r>
        <w:rPr>
          <w:rStyle w:val="Refdecomentario"/>
        </w:rPr>
        <w:annotationRef/>
      </w:r>
      <w:r>
        <w:t xml:space="preserve">Any cultural difference among the regions? I see that they are quite far from each </w:t>
      </w:r>
      <w:proofErr w:type="gramStart"/>
      <w:r>
        <w:t>other  ~</w:t>
      </w:r>
      <w:proofErr w:type="gramEnd"/>
      <w:r>
        <w:t>200 km.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D9A395" w15:done="0"/>
  <w15:commentEx w15:paraId="1308BCF8" w15:done="0"/>
  <w15:commentEx w15:paraId="3C3DF7C7" w15:done="0"/>
  <w15:commentEx w15:paraId="0F2548E5" w15:paraIdParent="3C3DF7C7" w15:done="0"/>
  <w15:commentEx w15:paraId="6B38E901" w15:done="0"/>
  <w15:commentEx w15:paraId="4C2A42B0" w15:paraIdParent="6B38E901" w15:done="0"/>
  <w15:commentEx w15:paraId="41AB31EB" w15:paraIdParent="6B38E901" w15:done="0"/>
  <w15:commentEx w15:paraId="2FB916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0A940" w16cex:dateUtc="2020-06-14T11:48:00Z"/>
  <w16cex:commentExtensible w16cex:durableId="2290AB08" w16cex:dateUtc="2020-06-14T11:56:00Z"/>
  <w16cex:commentExtensible w16cex:durableId="228F7BF1" w16cex:dateUtc="2020-06-13T13:23:00Z"/>
  <w16cex:commentExtensible w16cex:durableId="228F7C10" w16cex:dateUtc="2020-06-13T13:23:00Z"/>
  <w16cex:commentExtensible w16cex:durableId="2290AD78" w16cex:dateUtc="2020-06-14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D9A395" w16cid:durableId="2290A940"/>
  <w16cid:commentId w16cid:paraId="1308BCF8" w16cid:durableId="2290AB08"/>
  <w16cid:commentId w16cid:paraId="3C3DF7C7" w16cid:durableId="228EE579"/>
  <w16cid:commentId w16cid:paraId="0F2548E5" w16cid:durableId="228F7BF1"/>
  <w16cid:commentId w16cid:paraId="6B38E901" w16cid:durableId="228EE704"/>
  <w16cid:commentId w16cid:paraId="4C2A42B0" w16cid:durableId="228F7C10"/>
  <w16cid:commentId w16cid:paraId="41AB31EB" w16cid:durableId="2291BC4E"/>
  <w16cid:commentId w16cid:paraId="2FB916B7" w16cid:durableId="2290AD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n Etten, Jacob (Alliance Bioversity-CIAT)">
    <w15:presenceInfo w15:providerId="AD" w15:userId="S::j.vanetten@cgiar.org::b9884b2e-785a-477d-8314-7fc4010b14ac"/>
  </w15:person>
  <w15:person w15:author="Nakitto, Mariam (CIP-SSA)">
    <w15:presenceInfo w15:providerId="AD" w15:userId="S::M.Nakitto@cgiar.org::66cc6493-a813-470f-b9f8-496bddcdd4aa"/>
  </w15:person>
  <w15:person w15:author="Moyo, Mukani (CIP-SSA)">
    <w15:presenceInfo w15:providerId="AD" w15:userId="S::Mukani.Moyo@cgiar.org::ae7fd196-d7d2-4044-9bd6-6ee6bbe0ab3e"/>
  </w15:person>
  <w15:person w15:author="Ssali, Reuben (CIP-SSA)">
    <w15:presenceInfo w15:providerId="AD" w15:userId="S::r.ssali@cgiar.org::9780748f-f3c0-4a7e-beb8-b217863816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E"/>
    <w:rsid w:val="0002211E"/>
    <w:rsid w:val="000523B4"/>
    <w:rsid w:val="0005767E"/>
    <w:rsid w:val="0008139A"/>
    <w:rsid w:val="001142C6"/>
    <w:rsid w:val="0014378E"/>
    <w:rsid w:val="00162E24"/>
    <w:rsid w:val="001B11D2"/>
    <w:rsid w:val="001C0DD7"/>
    <w:rsid w:val="001C2CFB"/>
    <w:rsid w:val="00221F4B"/>
    <w:rsid w:val="002601C5"/>
    <w:rsid w:val="0028549F"/>
    <w:rsid w:val="00296607"/>
    <w:rsid w:val="002B7729"/>
    <w:rsid w:val="002C00F9"/>
    <w:rsid w:val="00350D1E"/>
    <w:rsid w:val="0036225B"/>
    <w:rsid w:val="003639DE"/>
    <w:rsid w:val="00375B0D"/>
    <w:rsid w:val="00390C3E"/>
    <w:rsid w:val="003C20BC"/>
    <w:rsid w:val="00433105"/>
    <w:rsid w:val="00465F7E"/>
    <w:rsid w:val="004A192C"/>
    <w:rsid w:val="004C2C0C"/>
    <w:rsid w:val="004D2731"/>
    <w:rsid w:val="004D4AD6"/>
    <w:rsid w:val="004D4DF5"/>
    <w:rsid w:val="004D5317"/>
    <w:rsid w:val="004F44BE"/>
    <w:rsid w:val="00500605"/>
    <w:rsid w:val="0050504C"/>
    <w:rsid w:val="005427D7"/>
    <w:rsid w:val="00546948"/>
    <w:rsid w:val="00547BAD"/>
    <w:rsid w:val="00557AAE"/>
    <w:rsid w:val="005A7551"/>
    <w:rsid w:val="00604A2F"/>
    <w:rsid w:val="00605E27"/>
    <w:rsid w:val="00607938"/>
    <w:rsid w:val="00675165"/>
    <w:rsid w:val="00677207"/>
    <w:rsid w:val="006B7695"/>
    <w:rsid w:val="006D4A5C"/>
    <w:rsid w:val="00707251"/>
    <w:rsid w:val="0071215F"/>
    <w:rsid w:val="0072771D"/>
    <w:rsid w:val="00735287"/>
    <w:rsid w:val="00745C55"/>
    <w:rsid w:val="00750256"/>
    <w:rsid w:val="00754F61"/>
    <w:rsid w:val="007B66F0"/>
    <w:rsid w:val="00803BF5"/>
    <w:rsid w:val="008212EF"/>
    <w:rsid w:val="008648CE"/>
    <w:rsid w:val="00873292"/>
    <w:rsid w:val="00876BBC"/>
    <w:rsid w:val="008A06EB"/>
    <w:rsid w:val="008D2F78"/>
    <w:rsid w:val="008E60B0"/>
    <w:rsid w:val="009056AB"/>
    <w:rsid w:val="00916B90"/>
    <w:rsid w:val="00962FA8"/>
    <w:rsid w:val="00976096"/>
    <w:rsid w:val="0098028B"/>
    <w:rsid w:val="009A208F"/>
    <w:rsid w:val="009B2FBC"/>
    <w:rsid w:val="009B6866"/>
    <w:rsid w:val="009D5761"/>
    <w:rsid w:val="00A74972"/>
    <w:rsid w:val="00A80013"/>
    <w:rsid w:val="00A954BB"/>
    <w:rsid w:val="00A977C2"/>
    <w:rsid w:val="00AF67B7"/>
    <w:rsid w:val="00B0010A"/>
    <w:rsid w:val="00B231DC"/>
    <w:rsid w:val="00B335E4"/>
    <w:rsid w:val="00BB63BD"/>
    <w:rsid w:val="00BE10FA"/>
    <w:rsid w:val="00BE38B9"/>
    <w:rsid w:val="00BE76A5"/>
    <w:rsid w:val="00BF1417"/>
    <w:rsid w:val="00C035A2"/>
    <w:rsid w:val="00C23B43"/>
    <w:rsid w:val="00C346BC"/>
    <w:rsid w:val="00C60890"/>
    <w:rsid w:val="00C71EBF"/>
    <w:rsid w:val="00C72949"/>
    <w:rsid w:val="00CD59EE"/>
    <w:rsid w:val="00CE5DFC"/>
    <w:rsid w:val="00D50BBF"/>
    <w:rsid w:val="00D67963"/>
    <w:rsid w:val="00D875BD"/>
    <w:rsid w:val="00DA59DE"/>
    <w:rsid w:val="00DF5AC6"/>
    <w:rsid w:val="00E120FB"/>
    <w:rsid w:val="00E33070"/>
    <w:rsid w:val="00E45945"/>
    <w:rsid w:val="00E548AA"/>
    <w:rsid w:val="00E5738B"/>
    <w:rsid w:val="00E779B4"/>
    <w:rsid w:val="00E91221"/>
    <w:rsid w:val="00EF7DA8"/>
    <w:rsid w:val="00F67613"/>
    <w:rsid w:val="00FE79D7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9FC3"/>
  <w15:chartTrackingRefBased/>
  <w15:docId w15:val="{7BE6E965-2C22-435F-938B-FBDF71AC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C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8C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25B"/>
    <w:rPr>
      <w:rFonts w:ascii="Segoe UI" w:eastAsia="Calibr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622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22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225B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22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225B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754F6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.Muzhingi@cgiar.org" TargetMode="Externa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370968AAE654CADF210765FFF8508" ma:contentTypeVersion="10" ma:contentTypeDescription="Create a new document." ma:contentTypeScope="" ma:versionID="b370017f9155cf0242d730d50fab3959">
  <xsd:schema xmlns:xsd="http://www.w3.org/2001/XMLSchema" xmlns:xs="http://www.w3.org/2001/XMLSchema" xmlns:p="http://schemas.microsoft.com/office/2006/metadata/properties" xmlns:ns3="6e7fed59-4854-4a4e-ae6e-6b72dcc50681" targetNamespace="http://schemas.microsoft.com/office/2006/metadata/properties" ma:root="true" ma:fieldsID="49c2997344a177bc8d40a4be76c86a65" ns3:_="">
    <xsd:import namespace="6e7fed59-4854-4a4e-ae6e-6b72dcc50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fed59-4854-4a4e-ae6e-6b72dcc50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7B3681-43D9-49E6-B0BA-5057C12A06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FE9B6F-7701-46D1-A6CB-5BA82DE7A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fed59-4854-4a4e-ae6e-6b72dcc50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1E294A-6A60-49F3-B406-03BD18635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1062</Words>
  <Characters>6055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Moyo, Mukani (CIP-SSA)</dc:creator>
  <cp:keywords/>
  <dc:description/>
  <cp:lastModifiedBy>van Etten, Jacob (Alliance Bioversity-CIAT)</cp:lastModifiedBy>
  <cp:revision>5</cp:revision>
  <cp:lastPrinted>2020-06-12T10:05:00Z</cp:lastPrinted>
  <dcterms:created xsi:type="dcterms:W3CDTF">2020-06-15T06:17:00Z</dcterms:created>
  <dcterms:modified xsi:type="dcterms:W3CDTF">2020-06-15T08:28:00Z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0x010100667370968AAE654CADF210765FFF8508</vt:lpwstr>
  </property>
</Properties>
</file>